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>Interações Realizadas em Objetos Conectados por IoT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r>
        <w:rPr>
          <w:b/>
          <w:bCs/>
          <w:sz w:val="22"/>
          <w:szCs w:val="22"/>
        </w:rPr>
        <w:t>Orientador(a): Silvia de Castro Bertagnolli</w:t>
      </w:r>
    </w:p>
    <w:p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(IFRS)</w:t>
      </w:r>
      <w:r>
        <w:br/>
        <w:t>Campus Porto Alegre</w:t>
      </w:r>
      <w:r>
        <w:br/>
        <w:t>Av</w:t>
      </w:r>
      <w:r w:rsidR="00866477">
        <w:t xml:space="preserve">. </w:t>
      </w:r>
      <w:r>
        <w:t>Cel Vicente, 281, Porto Alegre – RS – Brasil</w:t>
      </w:r>
    </w:p>
    <w:p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 xml:space="preserve">A IoT é utilizada nas mais diversas áreas do conhecimento com o propósito de interligar “coisas” ou objetos do mundo real. Na área de Educação, por outro lado, poucos são os estudos que realmente utilizam a IoT. </w:t>
      </w:r>
      <w:r w:rsidR="00AB3B85" w:rsidRPr="00AB3B85">
        <w:t>Este artigo propõe a criação de uma plataforma para armazenar, analisar e processar dados recuperados de dispositivos IoT</w:t>
      </w:r>
      <w:del w:id="0" w:author="Silvia Bertagnolli" w:date="2017-10-21T15:27:00Z">
        <w:r w:rsidR="00AB3B85" w:rsidRPr="00AB3B85" w:rsidDel="0075608E">
          <w:delText xml:space="preserve">, em parte de forma intuitiva, </w:delText>
        </w:r>
      </w:del>
      <w:r w:rsidR="00AB3B85" w:rsidRPr="00AB3B85">
        <w:t>com uso destinado à educação.</w:t>
      </w:r>
      <w:r w:rsidRPr="00EE7640">
        <w:t xml:space="preserve">O desenvolvimento se dará através da modelagem do sistema utilizando um processo de desenvolvimento de software e uma linguagem para a sua modelagem. Além disso, ele utilizará a plataforma Java, com paradigma orientado a objetos, </w:t>
      </w:r>
      <w:del w:id="1" w:author="Silvia Bertagnolli" w:date="2017-10-21T15:28:00Z">
        <w:r w:rsidRPr="00EE7640" w:rsidDel="0075608E">
          <w:delText>utilizando o sistema de</w:delText>
        </w:r>
      </w:del>
      <w:ins w:id="2" w:author="Silvia Bertagnolli" w:date="2017-10-21T15:28:00Z">
        <w:r w:rsidR="0075608E">
          <w:t>aliado ao sistema</w:t>
        </w:r>
      </w:ins>
      <w:r w:rsidRPr="00EE7640">
        <w:t xml:space="preserve"> gerencia</w:t>
      </w:r>
      <w:ins w:id="3" w:author="Silvia Bertagnolli" w:date="2017-10-21T15:28:00Z">
        <w:r w:rsidR="0075608E">
          <w:t>dor</w:t>
        </w:r>
      </w:ins>
      <w:del w:id="4" w:author="Silvia Bertagnolli" w:date="2017-10-21T15:28:00Z">
        <w:r w:rsidRPr="00EE7640" w:rsidDel="0075608E">
          <w:delText>mento</w:delText>
        </w:r>
      </w:del>
      <w:r w:rsidRPr="00EE7640">
        <w:t xml:space="preserve"> de banco de dados </w:t>
      </w:r>
      <w:r w:rsidR="00AB3B85" w:rsidRPr="00AB3B85">
        <w:t>PostgreSQL</w:t>
      </w:r>
      <w:ins w:id="5" w:author="Silvia Bertagnolli" w:date="2017-10-21T15:28:00Z">
        <w:r w:rsidR="0075608E">
          <w:t>, bem como</w:t>
        </w:r>
      </w:ins>
      <w:del w:id="6" w:author="Silvia Bertagnolli" w:date="2017-10-21T15:28:00Z">
        <w:r w:rsidRPr="00EE7640" w:rsidDel="0075608E">
          <w:delText xml:space="preserve"> e </w:delText>
        </w:r>
      </w:del>
      <w:r w:rsidRPr="00EE7640">
        <w:t>a integração por WebServices. Espera-se que essa plataforma possibilite ao educador</w:t>
      </w:r>
      <w:ins w:id="7" w:author="Silvia Bertagnolli" w:date="2017-10-21T15:28:00Z">
        <w:r w:rsidR="0075608E">
          <w:t xml:space="preserve"> </w:t>
        </w:r>
      </w:ins>
      <w:r w:rsidR="00D55BD5" w:rsidRPr="00EE7640">
        <w:t>realizar o acompanhamento da evolução cognitiva de estudantes, através de suas interações com os objetos</w:t>
      </w:r>
      <w:r w:rsidRPr="00EE7640">
        <w:t>.</w:t>
      </w:r>
    </w:p>
    <w:p w:rsidR="005558CD" w:rsidRPr="00F645A4" w:rsidRDefault="005558CD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1. Introdução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m-learning (</w:t>
      </w:r>
      <w:r w:rsidR="00D55BD5">
        <w:rPr>
          <w:rFonts w:ascii="Times" w:hAnsi="Times" w:cs="Times"/>
          <w:i/>
          <w:iCs/>
          <w:color w:val="000000"/>
        </w:rPr>
        <w:t>mobile-learning</w:t>
      </w:r>
      <w:r w:rsidR="00D55BD5">
        <w:rPr>
          <w:rFonts w:ascii="Times" w:hAnsi="Times" w:cs="Times"/>
          <w:color w:val="000000"/>
        </w:rPr>
        <w:t>), entre outros. No caso deste trabalho propõe-se a criação de uma plataforma para gerenciar dados que possibilitarão realizar o acompanhamento da evolução cognitiva de estudantes que utilizam dispositivos IoT</w:t>
      </w:r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>Internet of</w:t>
      </w:r>
      <w:ins w:id="8" w:author="Silvia Bertagnolli" w:date="2017-10-21T15:29:00Z">
        <w:r w:rsidR="0075608E">
          <w:rPr>
            <w:rFonts w:ascii="Times" w:hAnsi="Times" w:cs="Times"/>
            <w:i/>
            <w:color w:val="000000"/>
          </w:rPr>
          <w:t xml:space="preserve"> </w:t>
        </w:r>
      </w:ins>
      <w:r w:rsidR="00BA5AC8" w:rsidRPr="00BA5AC8">
        <w:rPr>
          <w:rFonts w:ascii="Times" w:hAnsi="Times" w:cs="Times"/>
          <w:i/>
          <w:color w:val="000000"/>
        </w:rPr>
        <w:t>Things</w:t>
      </w:r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Este trabalho está vinculado ao projeto de pesquisa “Ludic-RIO: Rede Interconectada de Objetos Lúdicos e Acessíveis usando IoT” que está sendo desenvolvido no IFRS campus Porto Alegre. Basicamente, o projeto consiste em criar objetos lúdicos que utilizam a tecnologia Arduino ou RaspberryPi, que se conectarão à rede e enviarão dados das interações para serem armazenados em um servidor. Esses </w:t>
      </w:r>
      <w:r>
        <w:rPr>
          <w:rFonts w:ascii="Times" w:hAnsi="Times" w:cs="Times"/>
          <w:color w:val="000000"/>
        </w:rPr>
        <w:lastRenderedPageBreak/>
        <w:t xml:space="preserve">dispositivos serão utilizados por estudantes para o desenvolvimento ou aquisição de alguma 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>se conectar através da IoT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com o servidor, que armazenará as informações obtidas. Após, os professores ou profissionais qualificados poderão acessar as interações e visualizar o percurso cognitivo de cada aluno, de modo a identificar quais pontos devem ser aprimorados ou quais aspectos não foram bem compreendidos.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Para desenvolver o sistema será utilizado um processo de desenvolvimento de software tradicional, vinculando a ele alguns artefatos e diagramas da UML. Além disso, o sistema será implementado utilizando a linguagem de programação Java, com banco de dados </w:t>
      </w:r>
      <w:r w:rsidR="00AB3B85" w:rsidRPr="00AB3B85">
        <w:rPr>
          <w:rFonts w:ascii="Times" w:hAnsi="Times" w:cs="Times"/>
          <w:color w:val="000000"/>
        </w:rPr>
        <w:t>PostgreSQL</w:t>
      </w:r>
      <w:r>
        <w:rPr>
          <w:rFonts w:ascii="Times" w:hAnsi="Times" w:cs="Times"/>
          <w:color w:val="000000"/>
        </w:rPr>
        <w:t xml:space="preserve"> e a tecnologia de Web Services. O uso de todos esses recursos justifica-se pela necessidade de analisar e estabelecer usos para informações enviadas pelos equipamentos que utilizam IoT e estejam inseridos no contexto do projeto de pesquisa acima referido.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:rsidR="00BA5AC8" w:rsidRPr="00F645A4" w:rsidRDefault="00BA5AC8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2. Fundamentação</w:t>
      </w:r>
      <w:r w:rsidR="0032054B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T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eórica</w:t>
      </w:r>
    </w:p>
    <w:p w:rsidR="00572E15" w:rsidRPr="00572E15" w:rsidRDefault="00572E15" w:rsidP="00572E15">
      <w:pPr>
        <w:pStyle w:val="Normal1"/>
      </w:pPr>
      <w:r>
        <w:t xml:space="preserve">Para fundamentar o desenvolvimento deste trabalho foi necessário realizar um estudo bibliográfico </w:t>
      </w:r>
      <w:ins w:id="9" w:author="Silvia Bertagnolli" w:date="2017-10-21T15:56:00Z">
        <w:r w:rsidR="00A73B8B">
          <w:t xml:space="preserve">dividido em duas ramificações: uma voltada para a educação, que consiste em definir alguns aspectos relacionados com desenvolvimento cognitivo; e outra relacionada aos aspectos </w:t>
        </w:r>
      </w:ins>
      <w:ins w:id="10" w:author="Silvia Bertagnolli" w:date="2017-10-21T15:57:00Z">
        <w:r w:rsidR="00A73B8B">
          <w:t xml:space="preserve">técnicos que influenciam o desenvolvimento deste trabalho: com o </w:t>
        </w:r>
      </w:ins>
      <w:del w:id="11" w:author="Silvia Bertagnolli" w:date="2017-10-21T15:57:00Z">
        <w:r w:rsidDel="00A73B8B">
          <w:delText xml:space="preserve">de três aspectos teóricos essenciais ao desenvolvimento do trabalho: </w:delText>
        </w:r>
      </w:del>
      <w:r>
        <w:t xml:space="preserve">IoT, </w:t>
      </w:r>
      <w:r w:rsidRPr="00572E15">
        <w:rPr>
          <w:i/>
        </w:rPr>
        <w:t>Web Services</w:t>
      </w:r>
      <w:r>
        <w:t xml:space="preserve"> e Reflexão Computacional.</w:t>
      </w:r>
    </w:p>
    <w:p w:rsidR="00A73B8B" w:rsidRDefault="00A73B8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ins w:id="12" w:author="Silvia Bertagnolli" w:date="2017-10-21T16:12:00Z"/>
          <w:rFonts w:eastAsia="Times New Roman"/>
          <w:bCs w:val="0"/>
          <w:color w:val="auto"/>
          <w:sz w:val="24"/>
          <w:szCs w:val="20"/>
          <w:lang w:eastAsia="zh-CN"/>
        </w:rPr>
      </w:pPr>
      <w:ins w:id="13" w:author="Silvia Bertagnolli" w:date="2017-10-21T15:58:00Z">
        <w:r>
          <w:rPr>
            <w:rFonts w:eastAsia="Times New Roman"/>
            <w:bCs w:val="0"/>
            <w:color w:val="auto"/>
            <w:sz w:val="24"/>
            <w:szCs w:val="20"/>
            <w:lang w:eastAsia="zh-CN"/>
          </w:rPr>
          <w:t>2.1 Desenvolvimento Cognitivo</w:t>
        </w:r>
      </w:ins>
    </w:p>
    <w:p w:rsidR="003A100B" w:rsidRPr="001E7431" w:rsidRDefault="003A100B" w:rsidP="001E7431">
      <w:pPr>
        <w:pStyle w:val="NormalWeb"/>
        <w:spacing w:before="120" w:beforeAutospacing="0" w:after="0" w:afterAutospacing="0"/>
        <w:jc w:val="both"/>
        <w:rPr>
          <w:ins w:id="14" w:author="Silvia Bertagnolli" w:date="2017-10-21T15:58:00Z"/>
          <w:rFonts w:ascii="Times" w:hAnsi="Times" w:cs="Times"/>
          <w:color w:val="000000"/>
          <w:rPrChange w:id="15" w:author="Silvia Bertagnolli" w:date="2017-10-21T16:25:00Z">
            <w:rPr>
              <w:ins w:id="16" w:author="Silvia Bertagnolli" w:date="2017-10-21T15:58:00Z"/>
              <w:rFonts w:eastAsia="Times New Roman"/>
              <w:bCs w:val="0"/>
              <w:color w:val="auto"/>
              <w:sz w:val="24"/>
              <w:szCs w:val="20"/>
              <w:lang w:eastAsia="zh-CN"/>
            </w:rPr>
          </w:rPrChange>
        </w:rPr>
        <w:pPrChange w:id="17" w:author="Silvia Bertagnolli" w:date="2017-10-21T16:25:00Z">
          <w:pPr>
            <w:pStyle w:val="Ttulo2"/>
            <w:keepLines w:val="0"/>
            <w:widowControl/>
            <w:tabs>
              <w:tab w:val="num" w:pos="0"/>
            </w:tabs>
            <w:suppressAutoHyphens/>
            <w:spacing w:before="240" w:after="0"/>
            <w:ind w:left="576" w:hanging="576"/>
            <w:contextualSpacing w:val="0"/>
            <w:jc w:val="left"/>
          </w:pPr>
        </w:pPrChange>
      </w:pPr>
      <w:ins w:id="18" w:author="Silvia Bertagnolli" w:date="2017-10-21T16:12:00Z">
        <w:r w:rsidRPr="001E7431">
          <w:rPr>
            <w:rFonts w:ascii="Times" w:hAnsi="Times" w:cs="Times"/>
            <w:color w:val="000000"/>
            <w:rPrChange w:id="19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Segundo argumenta Coll (1992</w:t>
        </w:r>
      </w:ins>
      <w:ins w:id="20" w:author="Silvia Bertagnolli" w:date="2017-10-21T16:13:00Z">
        <w:r w:rsidRPr="001E7431">
          <w:rPr>
            <w:rFonts w:ascii="Times" w:hAnsi="Times" w:cs="Times"/>
            <w:color w:val="000000"/>
            <w:rPrChange w:id="21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, </w:t>
        </w:r>
        <w:r w:rsidRPr="001E7431">
          <w:rPr>
            <w:rFonts w:ascii="Times" w:hAnsi="Times" w:cs="Times"/>
            <w:color w:val="000000"/>
            <w:rPrChange w:id="22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p. 169-170).</w:t>
        </w:r>
      </w:ins>
      <w:ins w:id="23" w:author="Silvia Bertagnolli" w:date="2017-10-21T16:12:00Z">
        <w:r w:rsidRPr="001E7431">
          <w:rPr>
            <w:rFonts w:ascii="Times" w:hAnsi="Times" w:cs="Times"/>
            <w:color w:val="000000"/>
            <w:rPrChange w:id="24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) "</w:t>
        </w:r>
        <w:r w:rsidRPr="001E7431">
          <w:rPr>
            <w:rFonts w:ascii="Times" w:hAnsi="Times" w:cs="Times"/>
            <w:color w:val="000000"/>
            <w:rPrChange w:id="25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O construtivismo é mudança de visão, pois ele não considera o conhecimento só pelo prisma do sujeito nem só pelo prisma do objeto, mas pela óptica da interação sujeito-objeto</w:t>
        </w:r>
      </w:ins>
      <w:ins w:id="26" w:author="Silvia Bertagnolli" w:date="2017-10-21T16:13:00Z">
        <w:r w:rsidRPr="001E7431">
          <w:rPr>
            <w:rFonts w:ascii="Times" w:hAnsi="Times" w:cs="Times"/>
            <w:color w:val="000000"/>
            <w:rPrChange w:id="27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"</w:t>
        </w:r>
      </w:ins>
      <w:ins w:id="28" w:author="Silvia Bertagnolli" w:date="2017-10-21T16:12:00Z">
        <w:r w:rsidRPr="001E7431">
          <w:rPr>
            <w:rFonts w:ascii="Times" w:hAnsi="Times" w:cs="Times"/>
            <w:color w:val="000000"/>
            <w:rPrChange w:id="29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.</w:t>
        </w:r>
      </w:ins>
    </w:p>
    <w:p w:rsidR="00A73B8B" w:rsidRPr="001E7431" w:rsidRDefault="003A100B" w:rsidP="001E7431">
      <w:pPr>
        <w:pStyle w:val="NormalWeb"/>
        <w:spacing w:before="120" w:beforeAutospacing="0" w:after="0" w:afterAutospacing="0"/>
        <w:jc w:val="both"/>
        <w:rPr>
          <w:ins w:id="30" w:author="Silvia Bertagnolli" w:date="2017-10-21T16:13:00Z"/>
          <w:rFonts w:ascii="Times" w:hAnsi="Times" w:cs="Times"/>
          <w:color w:val="000000"/>
          <w:rPrChange w:id="31" w:author="Silvia Bertagnolli" w:date="2017-10-21T16:25:00Z">
            <w:rPr>
              <w:ins w:id="32" w:author="Silvia Bertagnolli" w:date="2017-10-21T16:13:00Z"/>
              <w:lang w:eastAsia="zh-CN"/>
            </w:rPr>
          </w:rPrChange>
        </w:rPr>
        <w:pPrChange w:id="33" w:author="Silvia Bertagnolli" w:date="2017-10-21T16:25:00Z">
          <w:pPr>
            <w:pStyle w:val="Ttulo2"/>
            <w:keepLines w:val="0"/>
            <w:widowControl/>
            <w:tabs>
              <w:tab w:val="num" w:pos="0"/>
            </w:tabs>
            <w:suppressAutoHyphens/>
            <w:spacing w:before="240" w:after="0"/>
            <w:ind w:left="576" w:hanging="576"/>
            <w:contextualSpacing w:val="0"/>
            <w:jc w:val="left"/>
          </w:pPr>
        </w:pPrChange>
      </w:pPr>
      <w:ins w:id="34" w:author="Silvia Bertagnolli" w:date="2017-10-21T16:13:00Z">
        <w:r w:rsidRPr="001E7431">
          <w:rPr>
            <w:rFonts w:ascii="Times" w:hAnsi="Times" w:cs="Times"/>
            <w:color w:val="000000"/>
            <w:rPrChange w:id="35" w:author="Silvia Bertagnolli" w:date="2017-10-21T16:25:00Z">
              <w:rPr>
                <w:lang w:eastAsia="zh-CN"/>
              </w:rPr>
            </w:rPrChange>
          </w:rPr>
          <w:tab/>
        </w:r>
      </w:ins>
      <w:ins w:id="36" w:author="Silvia Bertagnolli" w:date="2017-10-21T15:58:00Z">
        <w:r w:rsidR="00A73B8B" w:rsidRPr="001E7431">
          <w:rPr>
            <w:rFonts w:ascii="Times" w:hAnsi="Times" w:cs="Times"/>
            <w:color w:val="000000"/>
            <w:rPrChange w:id="37" w:author="Silvia Bertagnolli" w:date="2017-10-21T16:25:00Z">
              <w:rPr>
                <w:lang w:eastAsia="zh-CN"/>
              </w:rPr>
            </w:rPrChange>
          </w:rPr>
          <w:t>Para Celia (2003), partindo de uma perspectiva contrutivista, é poss</w:t>
        </w:r>
      </w:ins>
      <w:ins w:id="38" w:author="Silvia Bertagnolli" w:date="2017-10-21T15:59:00Z">
        <w:r w:rsidR="00A73B8B" w:rsidRPr="001E7431">
          <w:rPr>
            <w:rFonts w:ascii="Times" w:hAnsi="Times" w:cs="Times"/>
            <w:color w:val="000000"/>
            <w:rPrChange w:id="39" w:author="Silvia Bertagnolli" w:date="2017-10-21T16:25:00Z">
              <w:rPr>
                <w:lang w:eastAsia="zh-CN"/>
              </w:rPr>
            </w:rPrChange>
          </w:rPr>
          <w:t xml:space="preserve">ível afirmar que o desenvolvimento está sustentado pelos princípios: (i) interacionista - </w:t>
        </w:r>
      </w:ins>
      <w:ins w:id="40" w:author="Silvia Bertagnolli" w:date="2017-10-21T16:00:00Z">
        <w:r w:rsidR="00A73B8B" w:rsidRPr="001E7431">
          <w:rPr>
            <w:rFonts w:ascii="Times" w:hAnsi="Times" w:cs="Times"/>
            <w:color w:val="000000"/>
            <w:rPrChange w:id="41" w:author="Silvia Bertagnolli" w:date="2017-10-21T16:25:00Z">
              <w:rPr>
                <w:lang w:eastAsia="zh-CN"/>
              </w:rPr>
            </w:rPrChange>
          </w:rPr>
          <w:t>a construção do conhecimento passa pela interação com os objetos e com os outros seres</w:t>
        </w:r>
      </w:ins>
      <w:ins w:id="42" w:author="Silvia Bertagnolli" w:date="2017-10-21T15:59:00Z">
        <w:r w:rsidR="00A73B8B" w:rsidRPr="001E7431">
          <w:rPr>
            <w:rFonts w:ascii="Times" w:hAnsi="Times" w:cs="Times"/>
            <w:color w:val="000000"/>
            <w:rPrChange w:id="43" w:author="Silvia Bertagnolli" w:date="2017-10-21T16:25:00Z">
              <w:rPr>
                <w:lang w:eastAsia="zh-CN"/>
              </w:rPr>
            </w:rPrChange>
          </w:rPr>
          <w:t>; (ii) dialético -</w:t>
        </w:r>
      </w:ins>
      <w:ins w:id="44" w:author="Silvia Bertagnolli" w:date="2017-10-21T16:03:00Z">
        <w:r w:rsidR="00A73B8B" w:rsidRPr="001E7431">
          <w:rPr>
            <w:rFonts w:ascii="Times" w:hAnsi="Times" w:cs="Times"/>
            <w:color w:val="000000"/>
            <w:rPrChange w:id="45" w:author="Silvia Bertagnolli" w:date="2017-10-21T16:25:00Z">
              <w:rPr>
                <w:lang w:eastAsia="zh-CN"/>
              </w:rPr>
            </w:rPrChange>
          </w:rPr>
          <w:t xml:space="preserve"> o conhecimento parte do movimento e da dinâmica que a criança estabelece com o mundo que cerca</w:t>
        </w:r>
      </w:ins>
      <w:ins w:id="46" w:author="Silvia Bertagnolli" w:date="2017-10-21T15:59:00Z">
        <w:r w:rsidR="00A73B8B" w:rsidRPr="001E7431">
          <w:rPr>
            <w:rFonts w:ascii="Times" w:hAnsi="Times" w:cs="Times"/>
            <w:color w:val="000000"/>
            <w:rPrChange w:id="47" w:author="Silvia Bertagnolli" w:date="2017-10-21T16:25:00Z">
              <w:rPr>
                <w:lang w:eastAsia="zh-CN"/>
              </w:rPr>
            </w:rPrChange>
          </w:rPr>
          <w:t xml:space="preserve">; (iii) </w:t>
        </w:r>
      </w:ins>
      <w:ins w:id="48" w:author="Silvia Bertagnolli" w:date="2017-10-21T16:00:00Z">
        <w:r w:rsidR="00A73B8B" w:rsidRPr="001E7431">
          <w:rPr>
            <w:rFonts w:ascii="Times" w:hAnsi="Times" w:cs="Times"/>
            <w:color w:val="000000"/>
            <w:rPrChange w:id="49" w:author="Silvia Bertagnolli" w:date="2017-10-21T16:25:00Z">
              <w:rPr>
                <w:lang w:eastAsia="zh-CN"/>
              </w:rPr>
            </w:rPrChange>
          </w:rPr>
          <w:t xml:space="preserve">genético - </w:t>
        </w:r>
      </w:ins>
      <w:ins w:id="50" w:author="Silvia Bertagnolli" w:date="2017-10-21T16:01:00Z">
        <w:r w:rsidR="00A73B8B" w:rsidRPr="001E7431">
          <w:rPr>
            <w:rFonts w:ascii="Times" w:hAnsi="Times" w:cs="Times"/>
            <w:color w:val="000000"/>
            <w:rPrChange w:id="51" w:author="Silvia Bertagnolli" w:date="2017-10-21T16:25:00Z">
              <w:rPr>
                <w:lang w:eastAsia="zh-CN"/>
              </w:rPr>
            </w:rPrChange>
          </w:rPr>
          <w:t xml:space="preserve">o conhecimento é formado por uma </w:t>
        </w:r>
      </w:ins>
      <w:ins w:id="52" w:author="Silvia Bertagnolli" w:date="2017-10-21T16:02:00Z">
        <w:r w:rsidR="00A73B8B" w:rsidRPr="001E7431">
          <w:rPr>
            <w:rFonts w:ascii="Times" w:hAnsi="Times" w:cs="Times"/>
            <w:color w:val="000000"/>
            <w:rPrChange w:id="53" w:author="Silvia Bertagnolli" w:date="2017-10-21T16:25:00Z">
              <w:rPr>
                <w:lang w:eastAsia="zh-CN"/>
              </w:rPr>
            </w:rPrChange>
          </w:rPr>
          <w:t>gênese</w:t>
        </w:r>
      </w:ins>
      <w:ins w:id="54" w:author="Silvia Bertagnolli" w:date="2017-10-21T16:01:00Z">
        <w:r w:rsidR="00A73B8B" w:rsidRPr="001E7431">
          <w:rPr>
            <w:rFonts w:ascii="Times" w:hAnsi="Times" w:cs="Times"/>
            <w:color w:val="000000"/>
            <w:rPrChange w:id="55" w:author="Silvia Bertagnolli" w:date="2017-10-21T16:25:00Z">
              <w:rPr>
                <w:lang w:eastAsia="zh-CN"/>
              </w:rPr>
            </w:rPrChange>
          </w:rPr>
          <w:t xml:space="preserve"> e</w:t>
        </w:r>
      </w:ins>
      <w:ins w:id="56" w:author="Silvia Bertagnolli" w:date="2017-10-21T16:02:00Z">
        <w:r w:rsidR="00A73B8B" w:rsidRPr="001E7431">
          <w:rPr>
            <w:rFonts w:ascii="Times" w:hAnsi="Times" w:cs="Times"/>
            <w:color w:val="000000"/>
            <w:rPrChange w:id="57" w:author="Silvia Bertagnolli" w:date="2017-10-21T16:25:00Z">
              <w:rPr>
                <w:lang w:eastAsia="zh-CN"/>
              </w:rPr>
            </w:rPrChange>
          </w:rPr>
          <w:t xml:space="preserve"> constituído por processos</w:t>
        </w:r>
      </w:ins>
      <w:ins w:id="58" w:author="Silvia Bertagnolli" w:date="2017-10-21T16:00:00Z">
        <w:r w:rsidR="00A73B8B" w:rsidRPr="001E7431">
          <w:rPr>
            <w:rFonts w:ascii="Times" w:hAnsi="Times" w:cs="Times"/>
            <w:color w:val="000000"/>
            <w:rPrChange w:id="59" w:author="Silvia Bertagnolli" w:date="2017-10-21T16:25:00Z">
              <w:rPr>
                <w:lang w:eastAsia="zh-CN"/>
              </w:rPr>
            </w:rPrChange>
          </w:rPr>
          <w:t>; e (iv) estruturalista</w:t>
        </w:r>
      </w:ins>
      <w:ins w:id="60" w:author="Silvia Bertagnolli" w:date="2017-10-21T16:04:00Z">
        <w:r w:rsidR="00A73B8B" w:rsidRPr="001E7431">
          <w:rPr>
            <w:rFonts w:ascii="Times" w:hAnsi="Times" w:cs="Times"/>
            <w:color w:val="000000"/>
            <w:rPrChange w:id="61" w:author="Silvia Bertagnolli" w:date="2017-10-21T16:25:00Z">
              <w:rPr>
                <w:lang w:eastAsia="zh-CN"/>
              </w:rPr>
            </w:rPrChange>
          </w:rPr>
          <w:t xml:space="preserve"> - o conhecimento se estrutura em estruturas mentais, que </w:t>
        </w:r>
      </w:ins>
      <w:ins w:id="62" w:author="Silvia Bertagnolli" w:date="2017-10-21T16:05:00Z">
        <w:r w:rsidR="00A73B8B" w:rsidRPr="001E7431">
          <w:rPr>
            <w:rFonts w:ascii="Times" w:hAnsi="Times" w:cs="Times"/>
            <w:color w:val="000000"/>
            <w:rPrChange w:id="63" w:author="Silvia Bertagnolli" w:date="2017-10-21T16:25:00Z">
              <w:rPr>
                <w:lang w:eastAsia="zh-CN"/>
              </w:rPr>
            </w:rPrChange>
          </w:rPr>
          <w:t>se in</w:t>
        </w:r>
        <w:r w:rsidRPr="001E7431">
          <w:rPr>
            <w:rFonts w:ascii="Times" w:hAnsi="Times" w:cs="Times"/>
            <w:color w:val="000000"/>
            <w:rPrChange w:id="64" w:author="Silvia Bertagnolli" w:date="2017-10-21T16:25:00Z">
              <w:rPr>
                <w:lang w:eastAsia="zh-CN"/>
              </w:rPr>
            </w:rPrChange>
          </w:rPr>
          <w:t>tegram a estruturas anteriores</w:t>
        </w:r>
      </w:ins>
      <w:ins w:id="65" w:author="Silvia Bertagnolli" w:date="2017-10-21T16:00:00Z">
        <w:r w:rsidR="00A73B8B" w:rsidRPr="001E7431">
          <w:rPr>
            <w:rFonts w:ascii="Times" w:hAnsi="Times" w:cs="Times"/>
            <w:color w:val="000000"/>
            <w:rPrChange w:id="66" w:author="Silvia Bertagnolli" w:date="2017-10-21T16:25:00Z">
              <w:rPr>
                <w:lang w:eastAsia="zh-CN"/>
              </w:rPr>
            </w:rPrChange>
          </w:rPr>
          <w:t xml:space="preserve">. </w:t>
        </w:r>
      </w:ins>
    </w:p>
    <w:p w:rsidR="003A100B" w:rsidRDefault="001E7431" w:rsidP="001E7431">
      <w:pPr>
        <w:pStyle w:val="NormalWeb"/>
        <w:spacing w:before="120" w:beforeAutospacing="0" w:after="0" w:afterAutospacing="0"/>
        <w:jc w:val="both"/>
        <w:rPr>
          <w:ins w:id="67" w:author="Silvia Bertagnolli" w:date="2017-10-21T16:25:00Z"/>
          <w:rFonts w:ascii="Times" w:hAnsi="Times" w:cs="Times"/>
          <w:color w:val="000000"/>
        </w:rPr>
        <w:pPrChange w:id="68" w:author="Silvia Bertagnolli" w:date="2017-10-21T16:25:00Z">
          <w:pPr>
            <w:pStyle w:val="Ttulo2"/>
            <w:keepLines w:val="0"/>
            <w:widowControl/>
            <w:tabs>
              <w:tab w:val="num" w:pos="0"/>
            </w:tabs>
            <w:suppressAutoHyphens/>
            <w:spacing w:before="240" w:after="0"/>
            <w:ind w:left="576" w:hanging="576"/>
            <w:contextualSpacing w:val="0"/>
            <w:jc w:val="left"/>
          </w:pPr>
        </w:pPrChange>
      </w:pPr>
      <w:ins w:id="69" w:author="Silvia Bertagnolli" w:date="2017-10-21T16:25:00Z">
        <w:r>
          <w:rPr>
            <w:rFonts w:ascii="Times" w:hAnsi="Times" w:cs="Times"/>
            <w:color w:val="000000"/>
          </w:rPr>
          <w:lastRenderedPageBreak/>
          <w:tab/>
        </w:r>
      </w:ins>
      <w:ins w:id="70" w:author="Silvia Bertagnolli" w:date="2017-10-21T16:22:00Z">
        <w:r w:rsidRPr="001E7431">
          <w:rPr>
            <w:rFonts w:ascii="Times" w:hAnsi="Times" w:cs="Times"/>
            <w:color w:val="000000"/>
            <w:rPrChange w:id="71" w:author="Silvia Bertagnolli" w:date="2017-10-21T16:25:00Z">
              <w:rPr>
                <w:lang w:eastAsia="zh-CN"/>
              </w:rPr>
            </w:rPrChange>
          </w:rPr>
          <w:t>Com base na obra de</w:t>
        </w:r>
      </w:ins>
      <w:ins w:id="72" w:author="Silvia Bertagnolli" w:date="2017-10-21T16:13:00Z">
        <w:r w:rsidR="003A100B" w:rsidRPr="001E7431">
          <w:rPr>
            <w:rFonts w:ascii="Times" w:hAnsi="Times" w:cs="Times"/>
            <w:color w:val="000000"/>
            <w:rPrChange w:id="73" w:author="Silvia Bertagnolli" w:date="2017-10-21T16:25:00Z">
              <w:rPr>
                <w:lang w:eastAsia="zh-CN"/>
              </w:rPr>
            </w:rPrChange>
          </w:rPr>
          <w:t xml:space="preserve"> </w:t>
        </w:r>
      </w:ins>
      <w:ins w:id="74" w:author="Silvia Bertagnolli" w:date="2017-10-21T16:11:00Z">
        <w:r w:rsidR="003A100B" w:rsidRPr="001E7431">
          <w:rPr>
            <w:rFonts w:ascii="Times" w:hAnsi="Times" w:cs="Times"/>
            <w:color w:val="000000"/>
            <w:rPrChange w:id="75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Piaget (</w:t>
        </w:r>
      </w:ins>
      <w:ins w:id="76" w:author="Silvia Bertagnolli" w:date="2017-10-21T16:22:00Z">
        <w:r w:rsidRPr="001E7431">
          <w:rPr>
            <w:rFonts w:ascii="Times" w:hAnsi="Times" w:cs="Times"/>
            <w:color w:val="000000"/>
            <w:rPrChange w:id="77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2011</w:t>
        </w:r>
      </w:ins>
      <w:ins w:id="78" w:author="Silvia Bertagnolli" w:date="2017-10-21T16:11:00Z">
        <w:r w:rsidR="003A100B" w:rsidRPr="001E7431">
          <w:rPr>
            <w:rFonts w:ascii="Times" w:hAnsi="Times" w:cs="Times"/>
            <w:color w:val="000000"/>
            <w:rPrChange w:id="79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)</w:t>
        </w:r>
      </w:ins>
      <w:ins w:id="80" w:author="Silvia Bertagnolli" w:date="2017-10-21T16:23:00Z">
        <w:r w:rsidRPr="001E7431">
          <w:rPr>
            <w:rFonts w:ascii="Times" w:hAnsi="Times" w:cs="Times"/>
            <w:color w:val="000000"/>
            <w:rPrChange w:id="81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 e de Coll (1992) é possível afirmar que a evolução cognitiva "[..</w:t>
        </w:r>
      </w:ins>
      <w:ins w:id="82" w:author="Silvia Bertagnolli" w:date="2017-10-21T16:24:00Z">
        <w:r w:rsidRPr="001E7431">
          <w:rPr>
            <w:rFonts w:ascii="Times" w:hAnsi="Times" w:cs="Times"/>
            <w:color w:val="000000"/>
            <w:rPrChange w:id="83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.] </w:t>
        </w:r>
      </w:ins>
      <w:ins w:id="84" w:author="Silvia Bertagnolli" w:date="2017-10-21T16:23:00Z">
        <w:r w:rsidRPr="001E7431">
          <w:rPr>
            <w:rFonts w:ascii="Times" w:hAnsi="Times" w:cs="Times"/>
            <w:color w:val="000000"/>
            <w:rPrChange w:id="85" w:author="Silvia Bertagnolli" w:date="2017-10-21T16:25:00Z">
              <w:rPr>
                <w:rFonts w:ascii="Arial" w:hAnsi="Arial" w:cs="Arial"/>
                <w:sz w:val="17"/>
                <w:szCs w:val="17"/>
                <w:shd w:val="clear" w:color="auto" w:fill="FFFFFF"/>
              </w:rPr>
            </w:rPrChange>
          </w:rPr>
          <w:t>é ativada pela ação e interação do organismo com o meio ambiente - físico e social - que o rodeia</w:t>
        </w:r>
      </w:ins>
      <w:ins w:id="86" w:author="Silvia Bertagnolli" w:date="2017-10-21T16:24:00Z">
        <w:r w:rsidRPr="001E7431">
          <w:rPr>
            <w:rFonts w:ascii="Times" w:hAnsi="Times" w:cs="Times"/>
            <w:color w:val="000000"/>
            <w:rPrChange w:id="87" w:author="Silvia Bertagnolli" w:date="2017-10-21T16:25:00Z">
              <w:rPr>
                <w:rFonts w:ascii="Arial" w:hAnsi="Arial" w:cs="Arial"/>
                <w:sz w:val="17"/>
                <w:szCs w:val="17"/>
                <w:shd w:val="clear" w:color="auto" w:fill="FFFFFF"/>
              </w:rPr>
            </w:rPrChange>
          </w:rPr>
          <w:t xml:space="preserve"> [...]", ou seja, há aquisição do conhecimento </w:t>
        </w:r>
      </w:ins>
      <w:ins w:id="88" w:author="Silvia Bertagnolli" w:date="2017-10-21T16:14:00Z">
        <w:r w:rsidR="003A100B" w:rsidRPr="001E7431">
          <w:rPr>
            <w:rFonts w:ascii="Times" w:hAnsi="Times" w:cs="Times"/>
            <w:color w:val="000000"/>
            <w:rPrChange w:id="89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através das </w:t>
        </w:r>
      </w:ins>
      <w:ins w:id="90" w:author="Silvia Bertagnolli" w:date="2017-10-21T16:11:00Z">
        <w:r w:rsidR="003A100B" w:rsidRPr="001E7431">
          <w:rPr>
            <w:rFonts w:ascii="Times" w:hAnsi="Times" w:cs="Times"/>
            <w:color w:val="000000"/>
            <w:rPrChange w:id="91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ações e interações </w:t>
        </w:r>
      </w:ins>
      <w:ins w:id="92" w:author="Silvia Bertagnolli" w:date="2017-10-21T16:14:00Z">
        <w:r w:rsidR="003A100B" w:rsidRPr="001E7431">
          <w:rPr>
            <w:rFonts w:ascii="Times" w:hAnsi="Times" w:cs="Times"/>
            <w:color w:val="000000"/>
            <w:rPrChange w:id="93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que </w:t>
        </w:r>
      </w:ins>
      <w:ins w:id="94" w:author="Silvia Bertagnolli" w:date="2017-10-21T16:24:00Z">
        <w:r w:rsidRPr="001E7431">
          <w:rPr>
            <w:rFonts w:ascii="Times" w:hAnsi="Times" w:cs="Times"/>
            <w:color w:val="000000"/>
            <w:rPrChange w:id="95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o</w:t>
        </w:r>
      </w:ins>
      <w:ins w:id="96" w:author="Silvia Bertagnolli" w:date="2017-10-21T16:14:00Z">
        <w:r w:rsidR="003A100B" w:rsidRPr="001E7431">
          <w:rPr>
            <w:rFonts w:ascii="Times" w:hAnsi="Times" w:cs="Times"/>
            <w:color w:val="000000"/>
            <w:rPrChange w:id="97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 sujeito </w:t>
        </w:r>
      </w:ins>
      <w:ins w:id="98" w:author="Silvia Bertagnolli" w:date="2017-10-21T16:24:00Z">
        <w:r w:rsidRPr="001E7431">
          <w:rPr>
            <w:rFonts w:ascii="Times" w:hAnsi="Times" w:cs="Times"/>
            <w:color w:val="000000"/>
            <w:rPrChange w:id="99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realiza</w:t>
        </w:r>
      </w:ins>
      <w:ins w:id="100" w:author="Silvia Bertagnolli" w:date="2017-10-21T16:14:00Z">
        <w:r w:rsidR="003A100B" w:rsidRPr="001E7431">
          <w:rPr>
            <w:rFonts w:ascii="Times" w:hAnsi="Times" w:cs="Times"/>
            <w:color w:val="000000"/>
            <w:rPrChange w:id="101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ins w:id="102" w:author="Silvia Bertagnolli" w:date="2017-10-21T16:11:00Z">
        <w:r w:rsidR="003A100B" w:rsidRPr="001E7431">
          <w:rPr>
            <w:rFonts w:ascii="Times" w:hAnsi="Times" w:cs="Times"/>
            <w:color w:val="000000"/>
            <w:rPrChange w:id="103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com objetos </w:t>
        </w:r>
      </w:ins>
      <w:ins w:id="104" w:author="Silvia Bertagnolli" w:date="2017-10-21T16:14:00Z">
        <w:r w:rsidR="003A100B" w:rsidRPr="001E7431">
          <w:rPr>
            <w:rFonts w:ascii="Times" w:hAnsi="Times" w:cs="Times"/>
            <w:color w:val="000000"/>
            <w:rPrChange w:id="105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>e com o meio em que vive</w:t>
        </w:r>
      </w:ins>
      <w:ins w:id="106" w:author="Silvia Bertagnolli" w:date="2017-10-21T16:15:00Z">
        <w:r w:rsidR="003A100B" w:rsidRPr="001E7431">
          <w:rPr>
            <w:rFonts w:ascii="Times" w:hAnsi="Times" w:cs="Times"/>
            <w:color w:val="000000"/>
            <w:rPrChange w:id="107" w:author="Silvia Bertagnolli" w:date="2017-10-21T16:25:00Z">
              <w:rPr>
                <w:rFonts w:ascii="Roboto-Regular" w:hAnsi="Roboto-Regular"/>
                <w:color w:val="7A7A7A"/>
                <w:sz w:val="20"/>
                <w:szCs w:val="20"/>
                <w:shd w:val="clear" w:color="auto" w:fill="FFFFFF"/>
              </w:rPr>
            </w:rPrChange>
          </w:rPr>
          <w:t xml:space="preserve">. </w:t>
        </w:r>
      </w:ins>
    </w:p>
    <w:p w:rsidR="00500D8C" w:rsidRPr="001E7431" w:rsidRDefault="001E7431" w:rsidP="00500D8C">
      <w:pPr>
        <w:pStyle w:val="NormalWeb"/>
        <w:spacing w:before="120" w:beforeAutospacing="0" w:after="0" w:afterAutospacing="0"/>
        <w:jc w:val="both"/>
        <w:rPr>
          <w:ins w:id="108" w:author="Silvia Bertagnolli" w:date="2017-10-21T16:26:00Z"/>
          <w:rFonts w:ascii="Times" w:hAnsi="Times" w:cs="Times"/>
          <w:color w:val="000000"/>
        </w:rPr>
      </w:pPr>
      <w:ins w:id="109" w:author="Silvia Bertagnolli" w:date="2017-10-21T16:25:00Z">
        <w:r>
          <w:rPr>
            <w:rFonts w:ascii="Times" w:hAnsi="Times" w:cs="Times"/>
            <w:color w:val="000000"/>
          </w:rPr>
          <w:tab/>
          <w:t>Assim, a partir da interação dos sujeitos com os objetos</w:t>
        </w:r>
      </w:ins>
      <w:ins w:id="110" w:author="Silvia Bertagnolli" w:date="2017-10-21T16:26:00Z">
        <w:r w:rsidR="00500D8C">
          <w:rPr>
            <w:rFonts w:ascii="Times" w:hAnsi="Times" w:cs="Times"/>
            <w:color w:val="000000"/>
          </w:rPr>
          <w:t>,</w:t>
        </w:r>
      </w:ins>
      <w:ins w:id="111" w:author="Silvia Bertagnolli" w:date="2017-10-21T16:25:00Z">
        <w:r>
          <w:rPr>
            <w:rFonts w:ascii="Times" w:hAnsi="Times" w:cs="Times"/>
            <w:color w:val="000000"/>
          </w:rPr>
          <w:t xml:space="preserve"> que estão sendo desenvolvidos pelo </w:t>
        </w:r>
      </w:ins>
      <w:ins w:id="112" w:author="Silvia Bertagnolli" w:date="2017-10-21T16:26:00Z">
        <w:r>
          <w:rPr>
            <w:rFonts w:ascii="Times" w:hAnsi="Times" w:cs="Times"/>
            <w:color w:val="000000"/>
          </w:rPr>
          <w:t>projeto de pesquisa</w:t>
        </w:r>
        <w:r w:rsidR="00500D8C">
          <w:rPr>
            <w:rFonts w:ascii="Times" w:hAnsi="Times" w:cs="Times"/>
            <w:color w:val="000000"/>
          </w:rPr>
          <w:t>,</w:t>
        </w:r>
        <w:r>
          <w:rPr>
            <w:rFonts w:ascii="Times" w:hAnsi="Times" w:cs="Times"/>
            <w:color w:val="000000"/>
          </w:rPr>
          <w:t xml:space="preserve"> ao qual este </w:t>
        </w:r>
        <w:r w:rsidR="00500D8C">
          <w:rPr>
            <w:rFonts w:ascii="Times" w:hAnsi="Times" w:cs="Times"/>
            <w:color w:val="000000"/>
          </w:rPr>
          <w:t>trabalho</w:t>
        </w:r>
        <w:r>
          <w:rPr>
            <w:rFonts w:ascii="Times" w:hAnsi="Times" w:cs="Times"/>
            <w:color w:val="000000"/>
          </w:rPr>
          <w:t xml:space="preserve"> está vinculado,</w:t>
        </w:r>
        <w:r w:rsidR="00500D8C">
          <w:rPr>
            <w:rFonts w:ascii="Times" w:hAnsi="Times" w:cs="Times"/>
            <w:color w:val="000000"/>
          </w:rPr>
          <w:t xml:space="preserve"> é possível registrá-las em uma plataforma, de modo que as </w:t>
        </w:r>
      </w:ins>
      <w:ins w:id="113" w:author="Silvia Bertagnolli" w:date="2017-10-21T16:27:00Z">
        <w:r w:rsidR="00500D8C">
          <w:rPr>
            <w:rFonts w:ascii="Times" w:hAnsi="Times" w:cs="Times"/>
            <w:color w:val="000000"/>
          </w:rPr>
          <w:t>interações realizadas com os objetos possam ser analisadas pelo professor e ele possa identificar, se está acontecendo uma evolução cognitiva do aluno, com base no histórico que o sistema irá disponibilizar.</w:t>
        </w:r>
      </w:ins>
    </w:p>
    <w:p w:rsidR="00572E15" w:rsidRPr="00F645A4" w:rsidRDefault="00572E1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</w:t>
      </w:r>
      <w:ins w:id="114" w:author="Silvia Bertagnolli" w:date="2017-10-21T15:58:00Z"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>2</w:t>
        </w:r>
      </w:ins>
      <w:del w:id="115" w:author="Silvia Bertagnolli" w:date="2017-10-21T15:58:00Z">
        <w:r w:rsidRPr="00F645A4" w:rsidDel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delText>1</w:delText>
        </w:r>
      </w:del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IoT</w:t>
      </w:r>
    </w:p>
    <w:p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>Internet of</w:t>
      </w:r>
      <w:r w:rsidR="0032054B">
        <w:rPr>
          <w:rFonts w:ascii="Times" w:hAnsi="Times" w:cs="Times"/>
          <w:i/>
          <w:color w:val="000000"/>
        </w:rPr>
        <w:t xml:space="preserve"> </w:t>
      </w:r>
      <w:r w:rsidRPr="00572E15">
        <w:rPr>
          <w:rFonts w:ascii="Times" w:hAnsi="Times" w:cs="Times"/>
          <w:i/>
          <w:color w:val="000000"/>
        </w:rPr>
        <w:t>Things</w:t>
      </w:r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Radio-Frequency</w:t>
      </w:r>
      <w:r w:rsidR="0032054B">
        <w:rPr>
          <w:rFonts w:ascii="Times" w:hAnsi="Times" w:cs="Times"/>
          <w:i/>
          <w:color w:val="000000"/>
        </w:rPr>
        <w:t xml:space="preserve"> </w:t>
      </w:r>
      <w:r w:rsidR="00572E15" w:rsidRPr="001C3C40">
        <w:rPr>
          <w:rFonts w:ascii="Times" w:hAnsi="Times" w:cs="Times"/>
          <w:i/>
          <w:color w:val="000000"/>
        </w:rPr>
        <w:t>IDentification</w:t>
      </w:r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r w:rsidR="00572E15">
        <w:rPr>
          <w:rFonts w:ascii="Times" w:hAnsi="Times" w:cs="Times"/>
          <w:color w:val="000000"/>
        </w:rPr>
        <w:t>R</w:t>
      </w:r>
      <w:r>
        <w:rPr>
          <w:rFonts w:ascii="Times" w:hAnsi="Times" w:cs="Times"/>
          <w:color w:val="000000"/>
        </w:rPr>
        <w:t>adio</w:t>
      </w:r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>Santos et. al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Equipamentos (como televisores, geladeiras, câmeras de segurança, lâmpadas, termostatos, entre ou</w:t>
      </w:r>
      <w:r w:rsidRPr="00F25737">
        <w:rPr>
          <w:rFonts w:ascii="Times" w:hAnsi="Times" w:cs="Times"/>
          <w:color w:val="000000"/>
        </w:rPr>
        <w:t xml:space="preserve">tros)que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. Segundo Cajide (2016), o mercado das IoT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tab/>
        <w:t xml:space="preserve">O crescente aumento desse tipo de dispositivo está relacionado aos ambientes "smart", tais como </w:t>
      </w:r>
      <w:r w:rsidRPr="00F25737">
        <w:rPr>
          <w:rFonts w:ascii="Times" w:hAnsi="Times" w:cs="Times"/>
          <w:i/>
          <w:color w:val="000000"/>
        </w:rPr>
        <w:t>smarthouses, cities,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Balandin, Andreev, </w:t>
      </w:r>
      <w:r w:rsidR="0095041D">
        <w:rPr>
          <w:rFonts w:ascii="Times" w:hAnsi="Times" w:cs="Times"/>
          <w:color w:val="000000"/>
        </w:rPr>
        <w:t xml:space="preserve">e </w:t>
      </w:r>
      <w:r w:rsidR="0095041D" w:rsidRPr="0095041D">
        <w:rPr>
          <w:rFonts w:ascii="Times" w:hAnsi="Times" w:cs="Times"/>
          <w:color w:val="000000"/>
        </w:rPr>
        <w:t>Koucheryavy</w:t>
      </w:r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>; Santos et. al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>estabelecido pelo site Libelium é possível perceber que a IoT pode ser utilizada nas mais diversas áreas, tais como: (i)m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(ii)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(iii)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(iv)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(vii)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(viii)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(ix)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lastRenderedPageBreak/>
        <w:t xml:space="preserve">As expectativas sobre o uso acadêmico e industrial da tecnologia IoT cresce de forma expressiva de 2012 até o presente momento. Ela é mencionada constantemente como a tecnologia do futuro e esta concepção se dá, em grande parte, à diversidade de 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>Santos et. al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IoT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A estrutura básica adotada pela tecnologia IoT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al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metada</w:t>
      </w:r>
      <w:r w:rsidR="00F645A4">
        <w:rPr>
          <w:rFonts w:ascii="Times" w:hAnsi="Times" w:cs="Times"/>
          <w:color w:val="000000"/>
        </w:rPr>
        <w:t>dos</w:t>
      </w:r>
      <w:r>
        <w:rPr>
          <w:rFonts w:ascii="Times" w:hAnsi="Times" w:cs="Times"/>
          <w:color w:val="000000"/>
        </w:rPr>
        <w:t>, geralmente através de formato XML.</w:t>
      </w:r>
    </w:p>
    <w:p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>Além disso, ambientes que não disponibilizam acesso à rede WiFi podem apresentar problemas para a implantação de tecnologias IoT [</w:t>
      </w:r>
      <w:r w:rsidR="00F9724C" w:rsidRPr="0095041D">
        <w:rPr>
          <w:rFonts w:ascii="Times" w:hAnsi="Times" w:cs="Times"/>
          <w:color w:val="000000"/>
        </w:rPr>
        <w:t>Buyya</w:t>
      </w:r>
      <w:r w:rsidR="00F9724C">
        <w:rPr>
          <w:rFonts w:ascii="Times" w:hAnsi="Times" w:cs="Times"/>
          <w:color w:val="000000"/>
        </w:rPr>
        <w:t xml:space="preserve"> e </w:t>
      </w:r>
      <w:r w:rsidR="00F9724C" w:rsidRPr="0095041D">
        <w:rPr>
          <w:rFonts w:ascii="Times" w:hAnsi="Times" w:cs="Times"/>
          <w:color w:val="000000"/>
        </w:rPr>
        <w:t>Dastjerdi</w:t>
      </w:r>
      <w:r w:rsidR="00F9724C">
        <w:rPr>
          <w:rFonts w:ascii="Times" w:hAnsi="Times" w:cs="Times"/>
          <w:color w:val="000000"/>
        </w:rPr>
        <w:t xml:space="preserve"> 2016].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Outro problema que surge na utilização de IoT</w:t>
      </w:r>
      <w:r w:rsidR="00F9724C">
        <w:rPr>
          <w:rFonts w:ascii="Times" w:hAnsi="Times" w:cs="Times"/>
          <w:color w:val="000000"/>
        </w:rPr>
        <w:t>diz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</w:t>
      </w:r>
      <w:r>
        <w:rPr>
          <w:rFonts w:ascii="Times" w:hAnsi="Times" w:cs="Times"/>
          <w:color w:val="000000"/>
        </w:rPr>
        <w:lastRenderedPageBreak/>
        <w:t>memória em uso. Isso, aliado ao volume de dados que depende de tráfego e consumo de energia, acaba impedindo a proteção adequada dos dados gerados e transmitidos.</w:t>
      </w:r>
    </w:p>
    <w:p w:rsidR="00F9724C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</w:t>
      </w:r>
      <w:ins w:id="116" w:author="Silvia Bertagnolli" w:date="2017-10-21T15:58:00Z"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>3</w:t>
        </w:r>
      </w:ins>
      <w:del w:id="117" w:author="Silvia Bertagnolli" w:date="2017-10-21T15:58:00Z">
        <w:r w:rsidRPr="00F645A4" w:rsidDel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delText>2</w:delText>
        </w:r>
      </w:del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Web Services</w:t>
      </w:r>
    </w:p>
    <w:p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r w:rsidR="007F196C" w:rsidRPr="007F196C">
        <w:rPr>
          <w:rFonts w:ascii="Times" w:hAnsi="Times" w:cs="Times"/>
          <w:i/>
          <w:color w:val="000000"/>
        </w:rPr>
        <w:t>eXtensible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Markup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Language</w:t>
      </w:r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r w:rsidR="007F196C" w:rsidRPr="007F196C">
        <w:rPr>
          <w:rFonts w:ascii="Times" w:hAnsi="Times" w:cs="Times"/>
          <w:i/>
          <w:color w:val="000000"/>
        </w:rPr>
        <w:t>HyperText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Transfer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Protocol</w:t>
      </w:r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>Web Service Description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0658D2" w:rsidRPr="009858AA">
        <w:rPr>
          <w:rFonts w:ascii="Times" w:hAnsi="Times" w:cs="Times"/>
          <w:i/>
          <w:color w:val="000000"/>
        </w:rPr>
        <w:t>Language</w:t>
      </w:r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>World Wide Web Consortium</w:t>
      </w:r>
      <w:r w:rsidR="000658D2">
        <w:rPr>
          <w:rFonts w:ascii="Times" w:hAnsi="Times" w:cs="Times"/>
          <w:color w:val="000000"/>
        </w:rPr>
        <w:t>) [</w:t>
      </w:r>
      <w:r w:rsidR="00543943">
        <w:rPr>
          <w:rFonts w:ascii="Times" w:hAnsi="Times" w:cs="Times"/>
          <w:color w:val="000000"/>
        </w:rPr>
        <w:t>Lecheta 2015</w:t>
      </w:r>
      <w:r w:rsidR="000658D2">
        <w:rPr>
          <w:rFonts w:ascii="Times" w:hAnsi="Times" w:cs="Times"/>
          <w:color w:val="000000"/>
        </w:rPr>
        <w:t>].</w:t>
      </w:r>
    </w:p>
    <w:p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Além da compatibilidade multi</w:t>
      </w:r>
      <w:r w:rsidR="009858AA">
        <w:rPr>
          <w:rFonts w:ascii="Times" w:hAnsi="Times" w:cs="Times"/>
          <w:color w:val="000000"/>
        </w:rPr>
        <w:t>plataforma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 xml:space="preserve">é realizado somente pelo servidor,sem 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r w:rsidRPr="009B504F">
        <w:rPr>
          <w:rFonts w:ascii="Times" w:hAnsi="Times" w:cs="Times"/>
          <w:i/>
          <w:color w:val="000000"/>
        </w:rPr>
        <w:t>select</w:t>
      </w:r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r w:rsidR="009858AA" w:rsidRPr="009858AA">
        <w:rPr>
          <w:rFonts w:ascii="Times" w:hAnsi="Times" w:cs="Times"/>
          <w:i/>
          <w:color w:val="000000"/>
        </w:rPr>
        <w:t>select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r w:rsidR="000658D2" w:rsidRPr="000658D2">
        <w:rPr>
          <w:rFonts w:ascii="Times" w:hAnsi="Times" w:cs="Times"/>
          <w:i/>
          <w:color w:val="000000"/>
        </w:rPr>
        <w:t>SQLInjection</w:t>
      </w:r>
      <w:r w:rsidR="00A90021">
        <w:rPr>
          <w:rFonts w:ascii="Times" w:hAnsi="Times" w:cs="Times"/>
          <w:color w:val="000000"/>
        </w:rPr>
        <w:t>.</w:t>
      </w:r>
    </w:p>
    <w:p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Entre as tecnologias utilizadas para implementar e implantar </w:t>
      </w:r>
      <w:r w:rsidRPr="0032054B">
        <w:rPr>
          <w:rFonts w:ascii="Times" w:hAnsi="Times" w:cs="Times"/>
          <w:i/>
          <w:color w:val="000000"/>
        </w:rPr>
        <w:t>Web Services</w:t>
      </w:r>
      <w:r>
        <w:rPr>
          <w:rFonts w:ascii="Times" w:hAnsi="Times" w:cs="Times"/>
          <w:color w:val="000000"/>
        </w:rPr>
        <w:t xml:space="preserve"> têm-se</w:t>
      </w:r>
      <w:r w:rsidR="00543943">
        <w:rPr>
          <w:rFonts w:ascii="Times" w:hAnsi="Times" w:cs="Times"/>
          <w:color w:val="000000"/>
        </w:rPr>
        <w:t xml:space="preserve"> [Lecheta 2015]</w:t>
      </w:r>
      <w:r>
        <w:rPr>
          <w:rFonts w:ascii="Times" w:hAnsi="Times" w:cs="Times"/>
          <w:color w:val="000000"/>
        </w:rPr>
        <w:t>: o SOAP (</w:t>
      </w:r>
      <w:r w:rsidRPr="000658D2">
        <w:rPr>
          <w:rFonts w:ascii="Times" w:hAnsi="Times" w:cs="Times"/>
          <w:i/>
          <w:color w:val="000000"/>
        </w:rPr>
        <w:t>SimpleObject Access Protocol</w:t>
      </w:r>
      <w:r>
        <w:rPr>
          <w:rFonts w:ascii="Times" w:hAnsi="Times" w:cs="Times"/>
          <w:color w:val="000000"/>
        </w:rPr>
        <w:t>) e o REST (</w:t>
      </w:r>
      <w:r w:rsidRPr="000658D2">
        <w:rPr>
          <w:rFonts w:ascii="Times" w:hAnsi="Times" w:cs="Times"/>
          <w:i/>
          <w:color w:val="000000"/>
        </w:rPr>
        <w:t>Representational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State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Transfer</w:t>
      </w:r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</w:t>
      </w:r>
      <w:r w:rsidR="0032054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r>
        <w:rPr>
          <w:rFonts w:ascii="Times" w:hAnsi="Times" w:cs="Times"/>
          <w:color w:val="000000"/>
        </w:rPr>
        <w:t>metadados</w:t>
      </w:r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r w:rsidR="00E2298F" w:rsidRPr="00E2298F">
        <w:rPr>
          <w:rFonts w:ascii="Times" w:hAnsi="Times" w:cs="Times"/>
          <w:i/>
          <w:color w:val="000000"/>
        </w:rPr>
        <w:t>Command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Separated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Value</w:t>
      </w:r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r w:rsidR="00E2298F" w:rsidRPr="00E2298F">
        <w:rPr>
          <w:rFonts w:ascii="Times" w:hAnsi="Times" w:cs="Times"/>
          <w:i/>
          <w:color w:val="000000"/>
        </w:rPr>
        <w:t>Java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Script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Object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Notation</w:t>
      </w:r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r w:rsidR="00E2298F" w:rsidRPr="00E2298F">
        <w:rPr>
          <w:rFonts w:ascii="Times" w:hAnsi="Times" w:cs="Times"/>
          <w:i/>
          <w:color w:val="000000"/>
        </w:rPr>
        <w:t>Really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Simple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Syndication</w:t>
      </w:r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r w:rsidR="00543943" w:rsidRPr="00543943">
        <w:rPr>
          <w:rFonts w:ascii="Times" w:hAnsi="Times" w:cs="Times"/>
          <w:i/>
          <w:color w:val="000000"/>
        </w:rPr>
        <w:t>Uniform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Resource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Locator</w:t>
      </w:r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:rsidR="00464D14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</w:t>
      </w:r>
      <w:ins w:id="118" w:author="Silvia Bertagnolli" w:date="2017-10-21T15:58:00Z"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>4</w:t>
        </w:r>
      </w:ins>
      <w:del w:id="119" w:author="Silvia Bertagnolli" w:date="2017-10-21T15:58:00Z">
        <w:r w:rsidRPr="00F645A4" w:rsidDel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delText>3</w:delText>
        </w:r>
      </w:del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ReflexãoComputacional</w:t>
      </w:r>
    </w:p>
    <w:p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reflexão computacional usa o conceito de metadados para conseguir extrair informações dinâmicas sobre os objetos e suas classes. As maiores desvantagens de se </w:t>
      </w:r>
      <w:r>
        <w:rPr>
          <w:rFonts w:ascii="Times" w:hAnsi="Times" w:cs="Times"/>
          <w:color w:val="000000"/>
        </w:rPr>
        <w:lastRenderedPageBreak/>
        <w:t>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 caso da linguagem de programação Java a reflexão é definida através da API (</w:t>
      </w:r>
      <w:r w:rsidRPr="0089470E">
        <w:rPr>
          <w:rFonts w:ascii="Times" w:hAnsi="Times" w:cs="Times"/>
          <w:i/>
          <w:color w:val="000000"/>
        </w:rPr>
        <w:t>Application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89470E">
        <w:rPr>
          <w:rFonts w:ascii="Times" w:hAnsi="Times" w:cs="Times"/>
          <w:i/>
          <w:color w:val="000000"/>
        </w:rPr>
        <w:t>Programming Interface</w:t>
      </w:r>
      <w:r>
        <w:rPr>
          <w:rFonts w:ascii="Times" w:hAnsi="Times" w:cs="Times"/>
          <w:color w:val="000000"/>
        </w:rPr>
        <w:t>) java.lang.reflect que possui um conjunto de classes e métodos que viabiliza descobrir as informações durante a execução de um programa.</w:t>
      </w:r>
    </w:p>
    <w:p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próxima seção apresenta uma lista de trabalhos relacionados com IoT e vinculados à área de Educação, que é o foco deste trabalho.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3. Trabalhos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Relacionados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Io</w:t>
      </w:r>
      <w:r w:rsidR="001F16D7">
        <w:rPr>
          <w:rFonts w:ascii="Times" w:hAnsi="Times" w:cs="Times"/>
          <w:color w:val="000000"/>
        </w:rPr>
        <w:t>T vinculada à área de educação.</w:t>
      </w:r>
    </w:p>
    <w:p w:rsidR="00D55BD5" w:rsidRPr="00F645A4" w:rsidRDefault="00D55BD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3.1. </w:t>
      </w:r>
      <w:ins w:id="120" w:author="Silvia Bertagnolli" w:date="2017-10-21T15:55:00Z"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 xml:space="preserve">Trabalho 1 - </w:t>
        </w:r>
      </w:ins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Internet das Coisas: tudo o que pode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ser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conectado, será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Wadewitz (2016) em sua pesquisa “Sizing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U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pthe Internet of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Things”, vinculada à CompTIA, estabelece uma posição de mercado para o uso de equipamentos de IoT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Umaaplicação de mercado que é apontadaé o desenvolvimento de aplicativos móveis, visto que esta área está em constante expansão. Ainda há muitos aspectos pendentes para normatização do uso de IoT, tais como governança e segurança, que indefine o tempo em que o mercado a assimilará de fato.Com relação a isso, oportunidades estão sendo aprimoradas e o uso de publicidade já está em prática para adequar o público à realidade que se apresenta - o uso massivo de ferramentas IoT no quotidiano.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.2. </w:t>
      </w:r>
      <w:ins w:id="121" w:author="Silvia Bertagnolli" w:date="2017-10-21T15:55:00Z"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>Trabalho 2</w:t>
        </w:r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 xml:space="preserve"> - </w:t>
        </w:r>
      </w:ins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 internet de todas as coisas e a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educação: possibilidades e oportunidades para os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processos de ensino e aprendizagem.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O uso de ferramentas IoT proporciona possibilidades educacionais vastas como personalização dos ambientes e recursos didáticos de alunos com necessidades especiais com base em suas peculiaridades cognitivas. Barros e Souza (2016) apontam que várias áreas podem ser aprimoradas com IoT, entre elas a Educação. Eles ainda argumentam que a IoT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Esse mesmo trabalho aponta que a IoT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.3. </w:t>
      </w:r>
      <w:ins w:id="122" w:author="Silvia Bertagnolli" w:date="2017-10-21T15:55:00Z"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>Trabalho 3</w:t>
        </w:r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 xml:space="preserve"> - </w:t>
        </w:r>
      </w:ins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How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IoT in education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is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changing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the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way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we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learn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(Como IoT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na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está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mudando o modo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como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aprendemos)</w:t>
      </w:r>
    </w:p>
    <w:p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e-learning (EaD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>de dispositivos que utilizam IoT,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.4. </w:t>
      </w:r>
      <w:ins w:id="123" w:author="Silvia Bertagnolli" w:date="2017-10-21T15:56:00Z"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 xml:space="preserve">Trabalho </w:t>
        </w:r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>4</w:t>
        </w:r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 xml:space="preserve"> - </w:t>
        </w:r>
      </w:ins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 in education: the internet of school things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(IoT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educação: a internet das coisas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escolares)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Conforme argumenta Augur</w:t>
      </w:r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IoT possibilita a automatização de grande parte dessas tarefas. Os alunos podem colher informações de espécimes de ambiente selvagem, cadernos podem ser digitalizados e avaliados sem o intermédio direto do educador. Embora pareça uma visão futurista da aplicação da IoT em ambiente educacional, esta ainda é simplória considerando que seu uso depende da criatividade dos educadores e da disponibilidade de infraestrutura adequada.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.5. </w:t>
      </w:r>
      <w:ins w:id="124" w:author="Silvia Bertagnolli" w:date="2017-10-21T15:56:00Z"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 xml:space="preserve">Trabalho </w:t>
        </w:r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>5</w:t>
        </w:r>
        <w:r w:rsidR="00A73B8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 xml:space="preserve"> - </w:t>
        </w:r>
      </w:ins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 Connected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School: How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Could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Impact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Education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(A Escola Conectada: Como 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Impactará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Educação).</w:t>
      </w:r>
    </w:p>
    <w:p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Segundo Cajide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IoT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 base na fundamentação teórica realizada e no levantamento de trabalhos relacionados foi proposta a plataforma descrita na próxima seção.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4. Proposta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="0089470E"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Metodológica</w:t>
      </w:r>
    </w:p>
    <w:p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4.1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Levantamento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dos Requisitos</w:t>
      </w:r>
    </w:p>
    <w:p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IoT.</w:t>
      </w:r>
    </w:p>
    <w:p w:rsidR="00B83E3B" w:rsidRDefault="00340E4D" w:rsidP="0089470E">
      <w:pPr>
        <w:pStyle w:val="Normal1"/>
      </w:pPr>
      <w:r>
        <w:lastRenderedPageBreak/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estudante </w:t>
      </w:r>
      <w:r>
        <w:t xml:space="preserve">se 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35"/>
        <w:gridCol w:w="567"/>
        <w:gridCol w:w="2353"/>
      </w:tblGrid>
      <w:tr w:rsidR="00DB7C08" w:rsidTr="00923F68">
        <w:trPr>
          <w:jc w:val="center"/>
        </w:trPr>
        <w:tc>
          <w:tcPr>
            <w:tcW w:w="2235" w:type="dxa"/>
          </w:tcPr>
          <w:p w:rsidR="00DB7C08" w:rsidRDefault="00215820" w:rsidP="0089470E">
            <w:pPr>
              <w:pStyle w:val="Normal1"/>
            </w:pPr>
            <w:r w:rsidRPr="00215820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pict>
                <v:group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">
                  <v:group id="Group 10" o:spid="_x0000_s1027" style="position:absolute;left:3865;top:10208;width:1688;height:1452" coordorigin="3865,10208" coordsize="1688,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3865;top:11101;width:6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evcIA&#10;AADaAAAADwAAAGRycy9kb3ducmV2LnhtbESPwWrDMBBE74X+g9hAbrXsEkxwIxsTKOTQljbJByzW&#10;xjK1Vq6l2M7fR4VCj8PMvGF21WJ7MdHoO8cKsiQFQdw43XGr4Hx6fdqC8AFZY++YFNzIQ1U+Puyw&#10;0G7mL5qOoRURwr5ABSaEoZDSN4Ys+sQNxNG7uNFiiHJspR5xjnDby+c0zaXFjuOCwYH2hprv49Uq&#10;eM/T7eFqmres+2BJQ/75c/G1UuvVUr+ACLSE//Bf+6AVbOD3SrwB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169wgAAANoAAAAPAAAAAAAAAAAAAAAAAJgCAABkcnMvZG93&#10;bnJldi54bWxQSwUGAAAAAAQABAD1AAAAhwMAAAAA&#10;" fillcolor="#548dd4 [1951]">
                      <v:textbox>
                        <w:txbxContent>
                          <w:p w:rsidR="00815D15" w:rsidRPr="00DB7C08" w:rsidRDefault="00815D15" w:rsidP="00DB7C08">
                            <w:pPr>
                              <w:spacing w:before="0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C</w:t>
                            </w:r>
                            <w:r w:rsidRPr="00DB7C08">
                              <w:rPr>
                                <w:rFonts w:asciiTheme="minorHAnsi" w:hAnsiTheme="minorHAnsi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_A</w:t>
                            </w:r>
                          </w:p>
                        </w:txbxContent>
                      </v:textbox>
                    </v:shape>
                    <v:shape id="Text Box 3" o:spid="_x0000_s1029" type="#_x0000_t202" style="position:absolute;left:5035;top:10739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6QMIA&#10;AADaAAAADwAAAGRycy9kb3ducmV2LnhtbESPQWvCQBSE7wX/w/KE3pqNhRYbXYOUCr2U1ljw+sw+&#10;kyXZt2F3q/HfuwXB4zAz3zDLcrS9OJEPxrGCWZaDIK6dNtwo+N1tnuYgQkTW2DsmBRcKUK4mD0ss&#10;tDvzlk5VbESCcChQQRvjUEgZ6pYshswNxMk7Om8xJukbqT2eE9z28jnPX6VFw2mhxYHeW6q76s8q&#10;MPMvNF3Mv8Pbz4fc7jcHV1VeqcfpuF6AiDTGe/jW/tQKXuD/Sro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3pAwgAAANoAAAAPAAAAAAAAAAAAAAAAAJgCAABkcnMvZG93&#10;bnJldi54bWxQSwUGAAAAAAQABAD1AAAAhwMAAAAA&#10;" fillcolor="#4f81bd [3204]">
                      <v:textbox>
                        <w:txbxContent>
                          <w:p w:rsidR="00815D15" w:rsidRPr="00DB7C08" w:rsidRDefault="00815D15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4" o:spid="_x0000_s1030" type="#_x0000_t202" style="position:absolute;left:5035;top:11191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vBsIA&#10;AADaAAAADwAAAGRycy9kb3ducmV2LnhtbESPQWvCQBSE70L/w/KE3nSjhbSkrkEKCblIbdJLb4/s&#10;Mwlm34bsqvHfdwXB4zAz3zCbdDK9uNDoOssKVssIBHFtdceNgt8qW3yAcB5ZY2+ZFNzIQbp9mW0w&#10;0fbKP3QpfSMChF2CClrvh0RKV7dk0C3tQBy8ox0N+iDHRuoRrwFuermOolga7DgstDjQV0v1qTwb&#10;Bfkh29u3v/K9dzn7Jhuq72NRKfU6n3afIDxN/hl+tAutIIb7lX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y8GwgAAANoAAAAPAAAAAAAAAAAAAAAAAJgCAABkcnMvZG93&#10;bnJldi54bWxQSwUGAAAAAAQABAD1AAAAhwMAAAAA&#10;" fillcolor="#dbe5f1 [660]">
                      <v:textbox>
                        <w:txbxContent>
                          <w:p w:rsidR="00815D15" w:rsidRPr="00DB7C08" w:rsidRDefault="00815D15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Text Box 5" o:spid="_x0000_s1031" type="#_x0000_t202" alt="Diagonal para baixo larga" style="position:absolute;left:5035;top:10208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olMUA&#10;AADaAAAADwAAAGRycy9kb3ducmV2LnhtbESPQWvCQBSE70L/w/IKvZmNilqiq1TBEmiFNgrt8Zl9&#10;JqHZtyG7xvjvuwWhx2FmvmGW697UoqPWVZYVjKIYBHFudcWFguNhN3wG4TyyxtoyKbiRg/XqYbDE&#10;RNsrf1KX+UIECLsEFZTeN4mULi/JoItsQxy8s20N+iDbQuoWrwFuajmO45k0WHFYKLGhbUn5T3Yx&#10;Cqa3yXbz+rE7vVWFxfe5TL/G+2+lnh77lwUIT73/D9/bqVYwh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yiUxQAAANoAAAAPAAAAAAAAAAAAAAAAAJgCAABkcnMv&#10;ZG93bnJldi54bWxQSwUGAAAAAAQABAD1AAAAigMAAAAA&#10;" fillcolor="#4f81bd [3204]">
                      <v:fill r:id="rId10" o:title="" type="pattern"/>
                      <v:textbox>
                        <w:txbxContent>
                          <w:p w:rsidR="00815D15" w:rsidRPr="00DB7C08" w:rsidRDefault="00815D15" w:rsidP="00340E4D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A1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6" o:spid="_x0000_s1032" type="#_x0000_t88" style="position:absolute;left:5410;top:10208;width:143;height:1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lEsMA&#10;AADbAAAADwAAAGRycy9kb3ducmV2LnhtbESPQUsDMRCF70L/QxjBm030ILJtWpZCQdSD1rbnYTPu&#10;LiaTbZJut//eOQjeZnhv3vtmuZ6CVyOl3Ee28DA3oIib6HpuLey/tvfPoHJBdugjk4UrZVivZjdL&#10;rFy88CeNu9IqCeFcoYWulKHSOjcdBczzOBCL9h1TwCJrarVLeJHw4PWjMU86YM/S0OFAm46an905&#10;WHg9nc3Gv72b5Ea/Pdb8sb8eamvvbqd6AarQVP7Nf9cvTvCFX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7lEsMAAADbAAAADwAAAAAAAAAAAAAAAACYAgAAZHJzL2Rv&#10;d25yZXYueG1sUEsFBgAAAAAEAAQA9QAAAIgDAAAAAA==&#10;" strokecolor="#4f81bd [3204]"/>
                  </v:group>
                  <v:group id="Group 11" o:spid="_x0000_s1033" style="position:absolute;left:6580;top:10440;width:1510;height:1310" coordorigin="6580,10440" coordsize="1510,1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8" o:spid="_x0000_s1034" type="#_x0000_t202" style="position:absolute;left:6580;top:1044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815D15" w:rsidRPr="00923F68" w:rsidRDefault="00815D15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9" o:spid="_x0000_s1035" type="#_x0000_t202" style="position:absolute;left:7510;top:1046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815D15" w:rsidRPr="00923F68" w:rsidRDefault="00815D15" w:rsidP="00923F68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B7C08" w:rsidRDefault="00DB7C08" w:rsidP="0089470E">
            <w:pPr>
              <w:pStyle w:val="Normal1"/>
            </w:pPr>
          </w:p>
          <w:p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3E6" w:rsidRPr="00F645A4" w:rsidRDefault="00B623E6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</w:pP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Figura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begin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instrText xml:space="preserve"> SEQ Figure \* ARABIC </w:instrTex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separate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1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end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. Representação de um ObjetoIoT</w:t>
      </w:r>
    </w:p>
    <w:p w:rsidR="00923F68" w:rsidRPr="00923F68" w:rsidRDefault="00923F68" w:rsidP="00923F68">
      <w:r>
        <w:tab/>
      </w:r>
      <w:r w:rsidR="00A7363F">
        <w:t xml:space="preserve">A partir dessa análise chegou-se </w:t>
      </w:r>
      <w:r w:rsidR="00F20AD3">
        <w:t>à</w:t>
      </w:r>
      <w:r w:rsidR="00F645A4">
        <w:t xml:space="preserve"> </w:t>
      </w:r>
      <w:r w:rsidR="00A7363F" w:rsidRPr="00923F68">
        <w:rPr>
          <w:color w:val="auto"/>
        </w:rPr>
        <w:t>conclusão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:rsidR="00A7363F" w:rsidRDefault="00A7363F" w:rsidP="00A7363F">
      <w:pPr>
        <w:pStyle w:val="Normal1"/>
      </w:pPr>
      <w:r>
        <w:tab/>
        <w:t xml:space="preserve">Para </w:t>
      </w:r>
      <w:r w:rsidR="00BE54D2">
        <w:t>a modelagem d</w:t>
      </w:r>
      <w:r>
        <w:t xml:space="preserve">os requisitos optou-se </w:t>
      </w:r>
      <w:r w:rsidR="000B0982">
        <w:t>pela utilização do</w:t>
      </w:r>
      <w:r>
        <w:t xml:space="preserve"> diagrama de casos </w:t>
      </w:r>
      <w:r w:rsidR="000B0982">
        <w:t xml:space="preserve">de uso </w:t>
      </w:r>
      <w:r>
        <w:t>(Figura 2)</w:t>
      </w:r>
      <w:r w:rsidR="000B0982">
        <w:t>,</w:t>
      </w:r>
      <w:r>
        <w:t xml:space="preserve"> de modo a tornar visív</w:t>
      </w:r>
      <w:r w:rsidR="000B0982">
        <w:t>eis</w:t>
      </w:r>
      <w:r>
        <w:t xml:space="preserve"> as funcionalidades que farão parte da plataforma. </w:t>
      </w:r>
      <w:r w:rsidR="000B0982">
        <w:t xml:space="preserve">O cadastro dos educadores e dos objetos IoTs será realizado através de </w:t>
      </w:r>
      <w:r w:rsidR="00F645A4">
        <w:t xml:space="preserve">uma </w:t>
      </w:r>
      <w:r w:rsidR="000B0982">
        <w:t xml:space="preserve">interface </w:t>
      </w:r>
      <w:r w:rsidR="000061AB">
        <w:t>gráfica com o usuário</w:t>
      </w:r>
      <w:r w:rsidR="000B0982">
        <w:t>.</w:t>
      </w:r>
      <w:r w:rsidR="00F645A4">
        <w:t xml:space="preserve"> </w:t>
      </w:r>
      <w:r w:rsidR="000B0982">
        <w:t>Desta</w:t>
      </w:r>
      <w:r>
        <w:t xml:space="preserve"> forma</w:t>
      </w:r>
      <w:r w:rsidR="000B0982">
        <w:t>,</w:t>
      </w:r>
      <w:r>
        <w:t xml:space="preserve"> os educadores </w:t>
      </w:r>
      <w:r w:rsidR="000B0982">
        <w:t>poderão</w:t>
      </w:r>
      <w:r w:rsidR="00F645A4">
        <w:t xml:space="preserve"> </w:t>
      </w:r>
      <w:r>
        <w:t xml:space="preserve">cadastrar </w:t>
      </w:r>
      <w:r w:rsidR="000B0982">
        <w:t>estudantes</w:t>
      </w:r>
      <w:r w:rsidR="00F645A4">
        <w:t xml:space="preserve"> </w:t>
      </w:r>
      <w:r w:rsidR="00347532">
        <w:t>para</w:t>
      </w:r>
      <w:r w:rsidR="00F645A4">
        <w:t xml:space="preserve">, futuramente, </w:t>
      </w:r>
      <w:r w:rsidR="00347532">
        <w:t>analisar as interações do</w:t>
      </w:r>
      <w:r w:rsidR="000061AB">
        <w:t>s</w:t>
      </w:r>
      <w:r w:rsidR="00347532">
        <w:t xml:space="preserve"> mesmo</w:t>
      </w:r>
      <w:r w:rsidR="000061AB">
        <w:t>s</w:t>
      </w:r>
      <w:r w:rsidR="00347532">
        <w:t xml:space="preserve"> e extrair relatórios e gráficos específicos.</w:t>
      </w:r>
      <w:r w:rsidR="00F645A4">
        <w:t xml:space="preserve"> </w:t>
      </w:r>
      <w:r w:rsidR="00347532">
        <w:t>C</w:t>
      </w:r>
      <w:r w:rsidR="000B0982">
        <w:t>aso desej</w:t>
      </w:r>
      <w:r w:rsidR="00347532">
        <w:t>em</w:t>
      </w:r>
      <w:r w:rsidR="000B0982">
        <w:t xml:space="preserve"> acompanhar o desenvolvimento de todos os estudantes de uma turma, </w:t>
      </w:r>
      <w:r w:rsidR="00347532">
        <w:t xml:space="preserve">poderão </w:t>
      </w:r>
      <w:r w:rsidR="000B0982">
        <w:t xml:space="preserve">cadastrar </w:t>
      </w:r>
      <w:r w:rsidR="00347532">
        <w:t>a t</w:t>
      </w:r>
      <w:r>
        <w:t>urma</w:t>
      </w:r>
      <w:r w:rsidR="00347532">
        <w:t xml:space="preserve"> e v</w:t>
      </w:r>
      <w:r w:rsidR="000061AB">
        <w:t>i</w:t>
      </w:r>
      <w:r w:rsidR="00347532">
        <w:t>ncul</w:t>
      </w:r>
      <w:r w:rsidR="000061AB">
        <w:t>ar os estudantes à ela</w:t>
      </w:r>
      <w:r>
        <w:t>. Cabe observar que o usuário administrad</w:t>
      </w:r>
      <w:bookmarkStart w:id="125" w:name="_GoBack"/>
      <w:bookmarkEnd w:id="125"/>
      <w:r>
        <w:t>or pode utilizar o sistema como educador, tendo acesso a todas as funcionalidades disponibilizadas.</w:t>
      </w:r>
      <w:r w:rsidR="000061AB">
        <w:t xml:space="preserve"> A Figura 2 ilustra os usuários do sistema, bem como as funcionalidades as quais eles possuem acesso.</w:t>
      </w:r>
    </w:p>
    <w:p w:rsidR="007465D5" w:rsidRDefault="00F645A4" w:rsidP="00C8654C">
      <w:pPr>
        <w:pStyle w:val="Normal1"/>
        <w:keepNext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430.75pt">
            <v:imagedata r:id="rId14" o:title="Diagrama de Caso de Uso 1"/>
          </v:shape>
        </w:pict>
      </w:r>
    </w:p>
    <w:p w:rsidR="00B623E6" w:rsidRPr="00B623E6" w:rsidRDefault="00B623E6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257BF"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4.3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Projeto</w:t>
      </w:r>
    </w:p>
    <w:p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 xml:space="preserve">que serão utilizados, os padrões de </w:t>
      </w:r>
      <w:r w:rsidRPr="00F645A4">
        <w:rPr>
          <w:i/>
        </w:rPr>
        <w:t>front-end</w:t>
      </w:r>
      <w:r w:rsidRPr="003245FE">
        <w:t xml:space="preserve"> ou d</w:t>
      </w:r>
      <w:r w:rsidR="00B83E3B" w:rsidRPr="00B83E3B">
        <w:t>e interface gráfica</w:t>
      </w:r>
      <w:r w:rsidRPr="003245FE">
        <w:t xml:space="preserve"> com o usuário.</w:t>
      </w:r>
    </w:p>
    <w:p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 xml:space="preserve">. Através do Web Service os objetos IoT enviarão dados das interações com a identificação do estudante para tratamento no servidor. Para garantir a heterogeneidade das informações,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utilizada</w:t>
      </w:r>
      <w:r w:rsidR="000061AB">
        <w:rPr>
          <w:color w:val="auto"/>
        </w:rPr>
        <w:t xml:space="preserve"> uma</w:t>
      </w:r>
      <w:r w:rsidR="006E0762" w:rsidRPr="006E0762">
        <w:rPr>
          <w:color w:val="auto"/>
        </w:rPr>
        <w:t xml:space="preserve"> estrutura XML para o consumo de dados. Como os objetos IoT são diferentes e enviarão dados diversos</w:t>
      </w:r>
      <w:r w:rsidR="00BE54D2">
        <w:rPr>
          <w:color w:val="auto"/>
        </w:rPr>
        <w:t>,</w:t>
      </w:r>
      <w:r w:rsidR="006E0762" w:rsidRPr="006E0762">
        <w:rPr>
          <w:color w:val="auto"/>
        </w:rPr>
        <w:t xml:space="preserve">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utilizado o </w:t>
      </w:r>
      <w:r w:rsidR="00BE54D2">
        <w:rPr>
          <w:color w:val="auto"/>
        </w:rPr>
        <w:t xml:space="preserve">padrão </w:t>
      </w:r>
      <w:r w:rsidR="006E0762" w:rsidRPr="006E0762">
        <w:rPr>
          <w:color w:val="auto"/>
        </w:rPr>
        <w:t>SOAP sobre o protocolo HTTP, onde os dados enviados serão encapsulados com JSON.</w:t>
      </w:r>
    </w:p>
    <w:p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</w:t>
      </w:r>
      <w:r w:rsidR="00BE54D2">
        <w:rPr>
          <w:color w:val="auto"/>
        </w:rPr>
        <w:t>a partir dos</w:t>
      </w:r>
      <w:r w:rsidR="00A7363F" w:rsidRPr="006E0762">
        <w:rPr>
          <w:color w:val="auto"/>
        </w:rPr>
        <w:t xml:space="preserve"> objetos IoT </w:t>
      </w:r>
      <w:r w:rsidR="000061AB">
        <w:rPr>
          <w:color w:val="auto"/>
        </w:rPr>
        <w:t>são processados</w:t>
      </w:r>
      <w:r w:rsidR="00A7363F" w:rsidRPr="006E0762">
        <w:rPr>
          <w:color w:val="auto"/>
        </w:rPr>
        <w:t xml:space="preserve">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</w:t>
      </w:r>
      <w:r w:rsidR="00BE54D2">
        <w:rPr>
          <w:color w:val="auto"/>
        </w:rPr>
        <w:t xml:space="preserve">a definição de </w:t>
      </w:r>
      <w:r w:rsidR="00870DC3">
        <w:rPr>
          <w:color w:val="auto"/>
        </w:rPr>
        <w:t xml:space="preserve">padrão </w:t>
      </w:r>
      <w:r w:rsidR="00870DC3">
        <w:rPr>
          <w:color w:val="auto"/>
        </w:rPr>
        <w:lastRenderedPageBreak/>
        <w:t xml:space="preserve">de relações </w:t>
      </w:r>
      <w:r w:rsidR="00A7363F" w:rsidRPr="006E0762">
        <w:rPr>
          <w:color w:val="auto"/>
        </w:rPr>
        <w:t>para cada objeto IoT</w:t>
      </w:r>
      <w:r w:rsidR="00870DC3">
        <w:rPr>
          <w:color w:val="auto"/>
        </w:rPr>
        <w:t xml:space="preserve">, composto </w:t>
      </w:r>
      <w:r w:rsidR="00BE54D2">
        <w:rPr>
          <w:color w:val="auto"/>
        </w:rPr>
        <w:t>previamente de identificação em tabela comum, tal como lista central; tabela com níveis e tabela com fases possíveis</w:t>
      </w:r>
      <w:r w:rsidR="00A7363F" w:rsidRPr="006E0762">
        <w:rPr>
          <w:color w:val="auto"/>
        </w:rPr>
        <w:t>.A administração das</w:t>
      </w:r>
      <w:r w:rsidR="00BE54D2">
        <w:rPr>
          <w:color w:val="auto"/>
        </w:rPr>
        <w:t xml:space="preserve"> relações</w:t>
      </w:r>
      <w:r w:rsidR="00A7363F" w:rsidRPr="006E0762">
        <w:rPr>
          <w:color w:val="auto"/>
        </w:rPr>
        <w:t xml:space="preserve">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realizada através da aplicação pelo servidor também </w:t>
      </w:r>
      <w:r w:rsidR="00BE54D2">
        <w:rPr>
          <w:color w:val="auto"/>
        </w:rPr>
        <w:t xml:space="preserve">de forma </w:t>
      </w:r>
      <w:r w:rsidR="00A7363F" w:rsidRPr="006E0762">
        <w:rPr>
          <w:color w:val="auto"/>
        </w:rPr>
        <w:t xml:space="preserve">dinâmica. A aplicação se encarrega de criar as relações e administrá-las conforme a estrutura de dados fornecida pelo objeto IoT em questão. Como a linguagem para o desenvolvimento do sistema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Java, o recurso para executar a persistência </w:t>
      </w:r>
      <w:r w:rsidR="000061AB">
        <w:rPr>
          <w:color w:val="auto"/>
        </w:rPr>
        <w:t>usando esse modelo consiste n</w:t>
      </w:r>
      <w:r w:rsidR="00A7363F" w:rsidRPr="006E0762">
        <w:rPr>
          <w:color w:val="auto"/>
        </w:rPr>
        <w:t xml:space="preserve">o uso de reflexão </w:t>
      </w:r>
      <w:r w:rsidRPr="006E0762">
        <w:rPr>
          <w:color w:val="auto"/>
        </w:rPr>
        <w:t>computacional</w:t>
      </w:r>
      <w:r w:rsidR="00A7363F" w:rsidRPr="006E0762">
        <w:rPr>
          <w:color w:val="auto"/>
        </w:rPr>
        <w:t>.</w:t>
      </w:r>
      <w:r w:rsidR="000061AB">
        <w:rPr>
          <w:color w:val="auto"/>
        </w:rPr>
        <w:t xml:space="preserve"> </w:t>
      </w:r>
      <w:r w:rsidR="00A7363F" w:rsidRPr="006E0762">
        <w:rPr>
          <w:color w:val="auto"/>
        </w:rPr>
        <w:t xml:space="preserve">Através </w:t>
      </w:r>
      <w:r w:rsidR="000061AB">
        <w:rPr>
          <w:color w:val="auto"/>
        </w:rPr>
        <w:t>deste mecanismo</w:t>
      </w:r>
      <w:r w:rsidR="00A7363F" w:rsidRPr="006E0762">
        <w:rPr>
          <w:color w:val="auto"/>
        </w:rPr>
        <w:t xml:space="preserve">, serão instanciadas classes, parâmetros e métodos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>em tempo de execução, permitindo que o objeto (no código) seja manipulado conforme a identificação fornecida pelo objeto IoT ao transmitir dados para o Web Service.</w:t>
      </w:r>
    </w:p>
    <w:p w:rsidR="00BC4AEB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 w:rsidR="00C777BE">
        <w:t xml:space="preserve"> (Figura 3)</w:t>
      </w:r>
      <w:r>
        <w:t xml:space="preserve"> foi </w:t>
      </w:r>
      <w:r w:rsidR="000061AB">
        <w:t xml:space="preserve">utilizado para mapear os recursos estruturais de código </w:t>
      </w:r>
      <w:r>
        <w:t xml:space="preserve"> vinculado</w:t>
      </w:r>
      <w:r w:rsidR="000061AB">
        <w:t>s</w:t>
      </w:r>
      <w:r>
        <w:t xml:space="preserve"> a esta fase do processo</w:t>
      </w:r>
      <w:r w:rsidR="000061AB">
        <w:t xml:space="preserve"> de desenvolvimento. Esse diagrama leva</w:t>
      </w:r>
      <w:r w:rsidR="003245FE">
        <w:t xml:space="preserve"> em consideração o projeto do WebService e alguns aspectos da reflexão computacional. </w:t>
      </w:r>
    </w:p>
    <w:p w:rsidR="00BC4AEB" w:rsidRDefault="00BC4AEB" w:rsidP="000061AB">
      <w:pPr>
        <w:pStyle w:val="Normal1"/>
        <w:jc w:val="center"/>
      </w:pPr>
      <w:r>
        <w:rPr>
          <w:noProof/>
        </w:rPr>
        <w:drawing>
          <wp:inline distT="0" distB="0" distL="0" distR="0">
            <wp:extent cx="4942707" cy="4309607"/>
            <wp:effectExtent l="19050" t="0" r="0" b="0"/>
            <wp:docPr id="16" name="Imagem 16" descr="C:\Users\Ton\AppData\Local\Microsoft\Windows\INetCache\Content.Word\Diagrama de Classe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\AppData\Local\Microsoft\Windows\INetCache\Content.Word\Diagrama de Classe 3.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93" cy="43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EB" w:rsidRPr="00B623E6" w:rsidRDefault="00BC4AEB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commentRangeStart w:id="126"/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  <w:commentRangeEnd w:id="126"/>
      <w:r w:rsidR="00500D8C">
        <w:rPr>
          <w:rStyle w:val="Refdecomentrio"/>
          <w:i w:val="0"/>
          <w:iCs w:val="0"/>
          <w:color w:val="000000"/>
        </w:rPr>
        <w:commentReference w:id="126"/>
      </w:r>
    </w:p>
    <w:p w:rsidR="000061AB" w:rsidRDefault="0032054B" w:rsidP="000061AB">
      <w:pPr>
        <w:pStyle w:val="Normal1"/>
      </w:pPr>
      <w:r w:rsidRPr="0032054B">
        <w:t xml:space="preserve">A partir do diagrama de classes é construído o código, bem como são realizados alguns testes do sistema. </w:t>
      </w:r>
      <w:r w:rsidR="000061AB" w:rsidRPr="0032054B">
        <w:t>Alguns detalhes relacionados com a implementação e testes encontram-se descritos na próxima seção.</w:t>
      </w:r>
    </w:p>
    <w:p w:rsidR="00B83E3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 xml:space="preserve">4.4 </w:t>
      </w:r>
      <w:r w:rsidR="00C10BAF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Implementação</w:t>
      </w:r>
      <w:ins w:id="127" w:author="Silvia Bertagnolli" w:date="2017-10-21T16:33:00Z">
        <w:r w:rsidR="00500D8C">
          <w:rPr>
            <w:rFonts w:eastAsia="Times New Roman"/>
            <w:bCs w:val="0"/>
            <w:color w:val="auto"/>
            <w:sz w:val="24"/>
            <w:szCs w:val="20"/>
            <w:lang w:eastAsia="zh-CN"/>
          </w:rPr>
          <w:t xml:space="preserve"> e Testes</w:t>
        </w:r>
      </w:ins>
    </w:p>
    <w:p w:rsidR="0032054B" w:rsidRDefault="0032054B" w:rsidP="0089470E">
      <w:pPr>
        <w:pStyle w:val="Normal1"/>
        <w:rPr>
          <w:ins w:id="128" w:author="Silvia Bertagnolli" w:date="2017-10-21T15:01:00Z"/>
        </w:rPr>
      </w:pPr>
      <w:r>
        <w:rPr>
          <w:color w:val="auto"/>
        </w:rPr>
        <w:t>Conforme já mencionado, a</w:t>
      </w:r>
      <w:r w:rsidR="003245FE" w:rsidRPr="006E0762">
        <w:rPr>
          <w:color w:val="auto"/>
        </w:rPr>
        <w:t xml:space="preserve"> implementação consiste na codificação das soluções definidas nas etapas anteriores utilizando-se as tecnologias selecionadas. </w:t>
      </w:r>
      <w:r>
        <w:rPr>
          <w:color w:val="auto"/>
        </w:rPr>
        <w:t>P</w:t>
      </w:r>
      <w:r>
        <w:t xml:space="preserve">ara o desenvolvimento da solução proposta por este trabalho foram selecionadas as seguintes tecnologias: linguagem de programação Java, os frameworks Hibernate e PrimeFaces </w:t>
      </w:r>
      <w:r w:rsidRPr="000061AB">
        <w:rPr>
          <w:highlight w:val="yellow"/>
        </w:rPr>
        <w:t xml:space="preserve">com JSF. </w:t>
      </w:r>
      <w:r>
        <w:rPr>
          <w:highlight w:val="yellow"/>
        </w:rPr>
        <w:t>Já c</w:t>
      </w:r>
      <w:r w:rsidRPr="000061AB">
        <w:rPr>
          <w:highlight w:val="yellow"/>
        </w:rPr>
        <w:t xml:space="preserve">om relação ao banco de dados </w:t>
      </w:r>
      <w:r>
        <w:rPr>
          <w:highlight w:val="yellow"/>
        </w:rPr>
        <w:t>optou-se por</w:t>
      </w:r>
      <w:r w:rsidRPr="000061AB">
        <w:rPr>
          <w:highlight w:val="yellow"/>
        </w:rPr>
        <w:t xml:space="preserve"> utiliza</w:t>
      </w:r>
      <w:r>
        <w:rPr>
          <w:highlight w:val="yellow"/>
        </w:rPr>
        <w:t>r</w:t>
      </w:r>
      <w:r w:rsidRPr="000061AB">
        <w:rPr>
          <w:highlight w:val="yellow"/>
        </w:rPr>
        <w:t xml:space="preserve"> o PostgreSQL</w:t>
      </w:r>
      <w:r>
        <w:rPr>
          <w:highlight w:val="yellow"/>
        </w:rPr>
        <w:t>, porque ele XXXXXXX dá detalhes /motivos dessa escolha</w:t>
      </w:r>
      <w:r w:rsidRPr="000061AB">
        <w:rPr>
          <w:highlight w:val="yellow"/>
        </w:rPr>
        <w:t>.</w:t>
      </w:r>
    </w:p>
    <w:p w:rsidR="00CB2C6E" w:rsidRDefault="00CB2C6E" w:rsidP="0089470E">
      <w:pPr>
        <w:pStyle w:val="Normal1"/>
        <w:rPr>
          <w:ins w:id="129" w:author="Silvia Bertagnolli" w:date="2017-10-21T15:01:00Z"/>
        </w:rPr>
      </w:pPr>
      <w:ins w:id="130" w:author="Silvia Bertagnolli" w:date="2017-10-21T15:02:00Z">
        <w:r>
          <w:tab/>
        </w:r>
      </w:ins>
      <w:ins w:id="131" w:author="Silvia Bertagnolli" w:date="2017-10-21T16:31:00Z">
        <w:r w:rsidR="00500D8C">
          <w:t xml:space="preserve">Inicialmente, </w:t>
        </w:r>
      </w:ins>
      <w:ins w:id="132" w:author="Silvia Bertagnolli" w:date="2017-10-21T15:02:00Z">
        <w:r>
          <w:t xml:space="preserve"> </w:t>
        </w:r>
      </w:ins>
      <w:ins w:id="133" w:author="Silvia Bertagnolli" w:date="2017-10-21T16:31:00Z">
        <w:r w:rsidR="00500D8C">
          <w:t xml:space="preserve">foi necessário </w:t>
        </w:r>
      </w:ins>
      <w:ins w:id="134" w:author="Silvia Bertagnolli" w:date="2017-10-21T15:02:00Z">
        <w:r>
          <w:t>configura</w:t>
        </w:r>
      </w:ins>
      <w:ins w:id="135" w:author="Silvia Bertagnolli" w:date="2017-10-21T16:31:00Z">
        <w:r w:rsidR="00500D8C">
          <w:t xml:space="preserve">r as </w:t>
        </w:r>
      </w:ins>
      <w:ins w:id="136" w:author="Silvia Bertagnolli" w:date="2017-10-21T15:02:00Z">
        <w:r>
          <w:t xml:space="preserve">ferramentas para o desenvolvimento do sistema. </w:t>
        </w:r>
      </w:ins>
      <w:ins w:id="137" w:author="Silvia Bertagnolli" w:date="2017-10-21T16:31:00Z">
        <w:r w:rsidR="00500D8C">
          <w:t>Iniciou-se a configuração pela</w:t>
        </w:r>
      </w:ins>
      <w:ins w:id="138" w:author="Silvia Bertagnolli" w:date="2017-10-21T15:02:00Z">
        <w:r>
          <w:t xml:space="preserve"> IDE NetBeans, após foram configurados o framework Hibernate e </w:t>
        </w:r>
      </w:ins>
      <w:ins w:id="139" w:author="Silvia Bertagnolli" w:date="2017-10-21T15:03:00Z">
        <w:r>
          <w:t>a ferramenta Maven. Abaixo, é possível encontrar alguns problemas encontrados na configuração inicial:</w:t>
        </w:r>
      </w:ins>
    </w:p>
    <w:p w:rsidR="00CB2C6E" w:rsidRDefault="00500D8C" w:rsidP="00CB2C6E">
      <w:pPr>
        <w:pStyle w:val="PargrafodaLista"/>
        <w:numPr>
          <w:ilvl w:val="0"/>
          <w:numId w:val="13"/>
        </w:numPr>
        <w:rPr>
          <w:ins w:id="140" w:author="Silvia Bertagnolli" w:date="2017-10-21T15:02:00Z"/>
        </w:rPr>
      </w:pPr>
      <w:ins w:id="141" w:author="Silvia Bertagnolli" w:date="2017-10-21T16:32:00Z">
        <w:r>
          <w:t>F</w:t>
        </w:r>
      </w:ins>
      <w:ins w:id="142" w:author="Silvia Bertagnolli" w:date="2017-10-21T15:02:00Z">
        <w:r w:rsidR="00CB2C6E">
          <w:t>ramework Hibernate -  construção automatizada se mostrou ineficiente, pois as versões das bibliotecas estavam desatualizadas. Poucos recursos funcionaram corretamente  com as importações sugeridas pela documentação do próprio Hibernate;</w:t>
        </w:r>
      </w:ins>
    </w:p>
    <w:p w:rsidR="00CB2C6E" w:rsidRDefault="00CB2C6E" w:rsidP="00CB2C6E">
      <w:pPr>
        <w:pStyle w:val="PargrafodaLista"/>
        <w:numPr>
          <w:ilvl w:val="0"/>
          <w:numId w:val="13"/>
        </w:numPr>
        <w:rPr>
          <w:ins w:id="143" w:author="Silvia Bertagnolli" w:date="2017-10-21T15:02:00Z"/>
        </w:rPr>
      </w:pPr>
      <w:ins w:id="144" w:author="Silvia Bertagnolli" w:date="2017-10-21T15:02:00Z">
        <w:r>
          <w:t>Maven - ao utilizar a abordagem de bibliotecas modificada para o uso de dependências gerenciadas pelo repositório Maven</w:t>
        </w:r>
      </w:ins>
      <w:ins w:id="145" w:author="Silvia Bertagnolli" w:date="2017-10-21T15:04:00Z">
        <w:r>
          <w:t xml:space="preserve">, esta abordagem funcionou. </w:t>
        </w:r>
      </w:ins>
      <w:ins w:id="146" w:author="Silvia Bertagnolli" w:date="2017-10-21T15:02:00Z">
        <w:r>
          <w:t>A configuração dos frameworks passou a ser manual para não utilizar as versões sugeridas pelo NetBeans. Um teste preliminar de adequação de framework pela própria IDE, mesmo com maven, registrava a versão depreciada das bibliotecas.</w:t>
        </w:r>
      </w:ins>
    </w:p>
    <w:p w:rsidR="00CB2C6E" w:rsidRDefault="00CB2C6E" w:rsidP="00CB2C6E">
      <w:pPr>
        <w:pStyle w:val="PargrafodaLista"/>
        <w:numPr>
          <w:ilvl w:val="0"/>
          <w:numId w:val="13"/>
        </w:numPr>
        <w:rPr>
          <w:ins w:id="147" w:author="Silvia Bertagnolli" w:date="2017-10-21T16:33:00Z"/>
        </w:rPr>
      </w:pPr>
      <w:ins w:id="148" w:author="Silvia Bertagnolli" w:date="2017-10-21T15:02:00Z">
        <w:r>
          <w:t xml:space="preserve">Abandono da unidade de persistência declarada (utilização do arquivo persistence.xml) para a utilização do arquivo de configuração específico do Hibernate com sua estrutura de </w:t>
        </w:r>
      </w:ins>
      <w:ins w:id="149" w:author="Silvia Bertagnolli" w:date="2017-10-21T15:04:00Z">
        <w:r>
          <w:t>TAGs</w:t>
        </w:r>
      </w:ins>
      <w:ins w:id="150" w:author="Silvia Bertagnolli" w:date="2017-10-21T15:02:00Z">
        <w:r>
          <w:t xml:space="preserve"> específica. </w:t>
        </w:r>
      </w:ins>
      <w:ins w:id="151" w:author="Silvia Bertagnolli" w:date="2017-10-21T15:05:00Z">
        <w:r>
          <w:t xml:space="preserve">Somente assim, </w:t>
        </w:r>
      </w:ins>
      <w:ins w:id="152" w:author="Silvia Bertagnolli" w:date="2017-10-21T15:02:00Z">
        <w:r>
          <w:t xml:space="preserve">abordagem via construção de </w:t>
        </w:r>
        <w:commentRangeStart w:id="153"/>
        <w:r>
          <w:t xml:space="preserve">seção </w:t>
        </w:r>
      </w:ins>
      <w:commentRangeEnd w:id="153"/>
      <w:ins w:id="154" w:author="Silvia Bertagnolli" w:date="2017-10-21T15:05:00Z">
        <w:r>
          <w:rPr>
            <w:rStyle w:val="Refdecomentrio"/>
            <w:rFonts w:ascii="Times" w:eastAsia="Times" w:hAnsi="Times" w:cs="Times"/>
            <w:color w:val="000000"/>
            <w:lang w:eastAsia="pt-BR"/>
          </w:rPr>
          <w:commentReference w:id="153"/>
        </w:r>
      </w:ins>
      <w:ins w:id="155" w:author="Silvia Bertagnolli" w:date="2017-10-21T15:02:00Z">
        <w:r>
          <w:t>e não via gerenciamento de entidade passou a funcionar.</w:t>
        </w:r>
      </w:ins>
    </w:p>
    <w:p w:rsidR="00500D8C" w:rsidRDefault="00500D8C" w:rsidP="00500D8C">
      <w:pPr>
        <w:pStyle w:val="Normal1"/>
        <w:rPr>
          <w:ins w:id="156" w:author="Silvia Bertagnolli" w:date="2017-10-21T16:33:00Z"/>
          <w:color w:val="auto"/>
        </w:rPr>
      </w:pPr>
      <w:ins w:id="157" w:author="Silvia Bertagnolli" w:date="2017-10-21T16:36:00Z">
        <w:r>
          <w:rPr>
            <w:color w:val="auto"/>
          </w:rPr>
          <w:tab/>
        </w:r>
      </w:ins>
      <w:ins w:id="158" w:author="Silvia Bertagnolli" w:date="2017-10-21T16:33:00Z">
        <w:r>
          <w:rPr>
            <w:color w:val="auto"/>
          </w:rPr>
          <w:t>Ao concluir essa configuração inicial, procedeu-se com a implementação e alguns testes, que foram realizados em paralelo com a etapa de codificação.</w:t>
        </w:r>
      </w:ins>
    </w:p>
    <w:p w:rsidR="006C3563" w:rsidDel="006C3563" w:rsidRDefault="006C3563" w:rsidP="0089470E">
      <w:pPr>
        <w:pStyle w:val="Normal1"/>
        <w:rPr>
          <w:del w:id="159" w:author="Silvia Bertagnolli" w:date="2017-10-21T15:06:00Z"/>
          <w:color w:val="auto"/>
        </w:rPr>
      </w:pPr>
    </w:p>
    <w:p w:rsidR="0032054B" w:rsidDel="006C3563" w:rsidRDefault="0032054B" w:rsidP="0032054B">
      <w:pPr>
        <w:rPr>
          <w:del w:id="160" w:author="Silvia Bertagnolli" w:date="2017-10-21T15:06:00Z"/>
        </w:rPr>
      </w:pPr>
      <w:del w:id="161" w:author="Silvia Bertagnolli" w:date="2017-10-21T15:06:00Z">
        <w:r w:rsidDel="006C3563">
          <w:tab/>
        </w:r>
      </w:del>
      <w:moveFromRangeStart w:id="162" w:author="Silvia Bertagnolli" w:date="2017-10-21T15:06:00Z" w:name="move496361717"/>
      <w:moveFrom w:id="163" w:author="Silvia Bertagnolli" w:date="2017-10-21T15:06:00Z">
        <w:del w:id="164" w:author="Silvia Bertagnolli" w:date="2017-10-21T15:06:00Z">
          <w:r w:rsidDel="006C3563">
            <w:delText>Inicialmente, foram construídas as classes esquematizadas pela Figura 2 (apresentada previamente). Após, foram realizados vários testes de unidade verificando se as classes estavam corretas.</w:delText>
          </w:r>
        </w:del>
      </w:moveFrom>
      <w:moveFromRangeEnd w:id="162"/>
      <w:del w:id="165" w:author="Silvia Bertagnolli" w:date="2017-10-21T15:06:00Z">
        <w:r w:rsidDel="006C3563">
          <w:delText xml:space="preserve"> </w:delText>
        </w:r>
      </w:del>
    </w:p>
    <w:p w:rsidR="0032054B" w:rsidRDefault="0032054B" w:rsidP="0032054B">
      <w:del w:id="166" w:author="Silvia Bertagnolli" w:date="2017-10-21T15:06:00Z">
        <w:r w:rsidDel="006C3563">
          <w:tab/>
        </w:r>
      </w:del>
      <w:r>
        <w:t xml:space="preserve">Para a realização de todos os testes foi definido dentro do projeto um pacote cujo nome é “teste”, o qual é composto por classes que realizam a execução de métodos verificando a passagem de parâmetros e seu retorno. </w:t>
      </w:r>
      <w:commentRangeStart w:id="167"/>
      <w:r>
        <w:t xml:space="preserve">Quando não atendidas as expectativas do cenário de teste realizado, as exceções ou erros retornados na execução foram tratadas conforme seu retorno ou sub-cenário de teste específico para o caso. </w:t>
      </w:r>
      <w:commentRangeEnd w:id="167"/>
      <w:r>
        <w:rPr>
          <w:rStyle w:val="Refdecomentrio"/>
        </w:rPr>
        <w:commentReference w:id="167"/>
      </w:r>
    </w:p>
    <w:p w:rsidR="0032054B" w:rsidRDefault="0032054B" w:rsidP="0032054B">
      <w:pPr>
        <w:rPr>
          <w:ins w:id="168" w:author="Silvia Bertagnolli" w:date="2017-10-21T14:58:00Z"/>
        </w:rPr>
      </w:pPr>
      <w:ins w:id="169" w:author="Silvia Bertagnolli" w:date="2017-10-21T14:54:00Z">
        <w:r>
          <w:tab/>
          <w:t xml:space="preserve">Devido às restrições de infraestrutura onde o projeto é desenvolvido, foi necessário dividi-los em  </w:t>
        </w:r>
      </w:ins>
      <w:del w:id="170" w:author="Silvia Bertagnolli" w:date="2017-10-21T14:55:00Z">
        <w:r w:rsidDel="0032054B">
          <w:delText xml:space="preserve">Outra situação que define bem o método de desenvolvimento deste projeto é o fato de haver parcos recursos de desenvolvimento disponíveis nos locais onde a possibilidade de construção do mesmo era possível. A forma encontrada para lidar com este contratempo foi a realização de </w:delText>
        </w:r>
      </w:del>
      <w:r>
        <w:t>sub-projetos</w:t>
      </w:r>
      <w:ins w:id="171" w:author="Silvia Bertagnolli" w:date="2017-10-21T14:55:00Z">
        <w:r>
          <w:t>, cada um</w:t>
        </w:r>
      </w:ins>
      <w:r>
        <w:t xml:space="preserve"> com </w:t>
      </w:r>
      <w:del w:id="172" w:author="Silvia Bertagnolli" w:date="2017-10-21T14:55:00Z">
        <w:r w:rsidDel="0032054B">
          <w:delText xml:space="preserve">as </w:delText>
        </w:r>
      </w:del>
      <w:r>
        <w:t xml:space="preserve">funções específicas (por exemplo, construção de </w:t>
      </w:r>
      <w:del w:id="173" w:author="Silvia Bertagnolli" w:date="2017-10-21T14:55:00Z">
        <w:r w:rsidDel="00CB2C6E">
          <w:delText xml:space="preserve">um </w:delText>
        </w:r>
      </w:del>
      <w:ins w:id="174" w:author="Silvia Bertagnolli" w:date="2017-10-21T14:55:00Z">
        <w:r w:rsidR="00CB2C6E">
          <w:t>sub-</w:t>
        </w:r>
      </w:ins>
      <w:r>
        <w:t xml:space="preserve">projeto </w:t>
      </w:r>
      <w:del w:id="175" w:author="Silvia Bertagnolli" w:date="2017-10-21T14:55:00Z">
        <w:r w:rsidDel="00CB2C6E">
          <w:delText>com o propósito especifico de</w:delText>
        </w:r>
      </w:del>
      <w:ins w:id="176" w:author="Silvia Bertagnolli" w:date="2017-10-21T14:55:00Z">
        <w:r w:rsidR="00CB2C6E">
          <w:t>para</w:t>
        </w:r>
      </w:ins>
      <w:r>
        <w:t xml:space="preserve"> testar o polimorfismo) a serem testadas</w:t>
      </w:r>
      <w:ins w:id="177" w:author="Silvia Bertagnolli" w:date="2017-10-21T14:55:00Z">
        <w:r w:rsidR="00CB2C6E">
          <w:t>, e que</w:t>
        </w:r>
      </w:ins>
      <w:del w:id="178" w:author="Silvia Bertagnolli" w:date="2017-10-21T14:55:00Z">
        <w:r w:rsidDel="00CB2C6E">
          <w:delText xml:space="preserve"> e</w:delText>
        </w:r>
      </w:del>
      <w:r>
        <w:t xml:space="preserve"> depois </w:t>
      </w:r>
      <w:ins w:id="179" w:author="Silvia Bertagnolli" w:date="2017-10-21T14:55:00Z">
        <w:r w:rsidR="00CB2C6E">
          <w:t xml:space="preserve">serão </w:t>
        </w:r>
      </w:ins>
      <w:r>
        <w:lastRenderedPageBreak/>
        <w:t>incorpora</w:t>
      </w:r>
      <w:ins w:id="180" w:author="Silvia Bertagnolli" w:date="2017-10-21T14:55:00Z">
        <w:r w:rsidR="00CB2C6E">
          <w:t>das ao sistema</w:t>
        </w:r>
      </w:ins>
      <w:del w:id="181" w:author="Silvia Bertagnolli" w:date="2017-10-21T14:56:00Z">
        <w:r w:rsidDel="00CB2C6E">
          <w:delText>ção do recurso no projeto principal</w:delText>
        </w:r>
      </w:del>
      <w:r>
        <w:t>.</w:t>
      </w:r>
      <w:ins w:id="182" w:author="Silvia Bertagnolli" w:date="2017-10-21T14:57:00Z">
        <w:r w:rsidR="00CB2C6E">
          <w:t xml:space="preserve"> De modo a controlar e registrar o andamento do projeto optou-se por utilizar o GitHub, que possui </w:t>
        </w:r>
      </w:ins>
      <w:del w:id="183" w:author="Silvia Bertagnolli" w:date="2017-10-21T14:58:00Z">
        <w:r w:rsidDel="00CB2C6E">
          <w:delText xml:space="preserve"> Eu prefiro</w:delText>
        </w:r>
      </w:del>
      <w:r>
        <w:t xml:space="preserve"> o versionamento </w:t>
      </w:r>
      <w:del w:id="184" w:author="Silvia Bertagnolli" w:date="2017-10-21T14:58:00Z">
        <w:r w:rsidDel="00CB2C6E">
          <w:delText xml:space="preserve">direto </w:delText>
        </w:r>
      </w:del>
      <w:r>
        <w:t>do projeto principal</w:t>
      </w:r>
      <w:del w:id="185" w:author="Silvia Bertagnolli" w:date="2017-10-21T14:58:00Z">
        <w:r w:rsidDel="00CB2C6E">
          <w:delText>, mas simplesmente não era possível abrir o projeto acadêmico em qualquer lugar que me encontrava com computadores para o mesmo (trabalho ou ambientes sem internet ou banco de dados)</w:delText>
        </w:r>
      </w:del>
      <w:r>
        <w:t>.</w:t>
      </w:r>
    </w:p>
    <w:p w:rsidR="00CB2C6E" w:rsidRDefault="00CB2C6E" w:rsidP="0032054B">
      <w:ins w:id="186" w:author="Silvia Bertagnolli" w:date="2017-10-21T14:58:00Z">
        <w:r>
          <w:tab/>
          <w:t xml:space="preserve">Ao </w:t>
        </w:r>
      </w:ins>
      <w:ins w:id="187" w:author="Silvia Bertagnolli" w:date="2017-10-21T15:07:00Z">
        <w:r w:rsidR="006C3563">
          <w:t>definir a estrutura do projeto</w:t>
        </w:r>
      </w:ins>
      <w:ins w:id="188" w:author="Silvia Bertagnolli" w:date="2017-10-21T14:58:00Z">
        <w:r>
          <w:t xml:space="preserve">, passou-se para </w:t>
        </w:r>
      </w:ins>
      <w:ins w:id="189" w:author="Silvia Bertagnolli" w:date="2017-10-21T15:07:00Z">
        <w:r w:rsidR="006C3563">
          <w:t>os</w:t>
        </w:r>
      </w:ins>
      <w:ins w:id="190" w:author="Silvia Bertagnolli" w:date="2017-10-21T14:58:00Z">
        <w:r>
          <w:t xml:space="preserve"> teste</w:t>
        </w:r>
      </w:ins>
      <w:ins w:id="191" w:author="Silvia Bertagnolli" w:date="2017-10-21T15:07:00Z">
        <w:r w:rsidR="006C3563">
          <w:t>s</w:t>
        </w:r>
      </w:ins>
      <w:ins w:id="192" w:author="Silvia Bertagnolli" w:date="2017-10-21T14:58:00Z">
        <w:r>
          <w:t>, os quais encontram-se descritos abaixo:</w:t>
        </w:r>
      </w:ins>
    </w:p>
    <w:p w:rsidR="0032054B" w:rsidDel="00CB2C6E" w:rsidRDefault="0032054B" w:rsidP="0032054B">
      <w:pPr>
        <w:pStyle w:val="PargrafodaLista"/>
        <w:numPr>
          <w:ilvl w:val="0"/>
          <w:numId w:val="13"/>
        </w:numPr>
        <w:rPr>
          <w:del w:id="193" w:author="Silvia Bertagnolli" w:date="2017-10-21T15:01:00Z"/>
        </w:rPr>
      </w:pPr>
      <w:del w:id="194" w:author="Silvia Bertagnolli" w:date="2017-10-21T14:59:00Z">
        <w:r w:rsidDel="00CB2C6E">
          <w:delText>Construção do projeto através de métodos padrões da IDE NetBeans com as bibliotecas disponíveis pela plataforma de desenvolvimento. O primeiro</w:delText>
        </w:r>
      </w:del>
      <w:del w:id="195" w:author="Silvia Bertagnolli" w:date="2017-10-21T15:01:00Z">
        <w:r w:rsidDel="00CB2C6E">
          <w:delText xml:space="preserve"> framework </w:delText>
        </w:r>
      </w:del>
      <w:del w:id="196" w:author="Silvia Bertagnolli" w:date="2017-10-21T14:59:00Z">
        <w:r w:rsidDel="00CB2C6E">
          <w:delText xml:space="preserve">utilizado no teste foi o </w:delText>
        </w:r>
      </w:del>
      <w:del w:id="197" w:author="Silvia Bertagnolli" w:date="2017-10-21T15:01:00Z">
        <w:r w:rsidDel="00CB2C6E">
          <w:delText xml:space="preserve">Hibernate </w:delText>
        </w:r>
      </w:del>
      <w:del w:id="198" w:author="Silvia Bertagnolli" w:date="2017-10-21T14:59:00Z">
        <w:r w:rsidDel="00CB2C6E">
          <w:delText>e a</w:delText>
        </w:r>
      </w:del>
      <w:del w:id="199" w:author="Silvia Bertagnolli" w:date="2017-10-21T15:01:00Z">
        <w:r w:rsidDel="00CB2C6E">
          <w:delText xml:space="preserve"> construção automatizada se mostrou </w:delText>
        </w:r>
      </w:del>
      <w:del w:id="200" w:author="Silvia Bertagnolli" w:date="2017-10-21T15:00:00Z">
        <w:r w:rsidDel="00CB2C6E">
          <w:delText xml:space="preserve">depreciada com as </w:delText>
        </w:r>
      </w:del>
      <w:del w:id="201" w:author="Silvia Bertagnolli" w:date="2017-10-21T15:01:00Z">
        <w:r w:rsidDel="00CB2C6E">
          <w:delText>versões das bibliotecas desatualizadas</w:delText>
        </w:r>
      </w:del>
      <w:del w:id="202" w:author="Silvia Bertagnolli" w:date="2017-10-21T15:00:00Z">
        <w:r w:rsidDel="00CB2C6E">
          <w:delText xml:space="preserve"> em relação a algumas formas de recursos utilizados como construção de unidade genérica e link de dependência. (Na verdade não </w:delText>
        </w:r>
      </w:del>
      <w:del w:id="203" w:author="Silvia Bertagnolli" w:date="2017-10-21T15:01:00Z">
        <w:r w:rsidDel="00CB2C6E">
          <w:delText>funcion</w:delText>
        </w:r>
      </w:del>
      <w:del w:id="204" w:author="Silvia Bertagnolli" w:date="2017-10-21T15:00:00Z">
        <w:r w:rsidDel="00CB2C6E">
          <w:delText>ou quase nada</w:delText>
        </w:r>
      </w:del>
      <w:del w:id="205" w:author="Silvia Bertagnolli" w:date="2017-10-21T15:01:00Z">
        <w:r w:rsidDel="00CB2C6E">
          <w:delText xml:space="preserve"> com as importações sugeridas pela documentação do próprio Hibernate</w:delText>
        </w:r>
      </w:del>
      <w:del w:id="206" w:author="Silvia Bertagnolli" w:date="2017-10-21T15:00:00Z">
        <w:r w:rsidDel="00CB2C6E">
          <w:delText>).</w:delText>
        </w:r>
      </w:del>
    </w:p>
    <w:p w:rsidR="0032054B" w:rsidDel="00CB2C6E" w:rsidRDefault="0032054B" w:rsidP="0032054B">
      <w:pPr>
        <w:pStyle w:val="PargrafodaLista"/>
        <w:numPr>
          <w:ilvl w:val="0"/>
          <w:numId w:val="13"/>
        </w:numPr>
        <w:rPr>
          <w:del w:id="207" w:author="Silvia Bertagnolli" w:date="2017-10-21T15:01:00Z"/>
        </w:rPr>
      </w:pPr>
      <w:del w:id="208" w:author="Silvia Bertagnolli" w:date="2017-10-21T15:01:00Z">
        <w:r w:rsidDel="00CB2C6E">
          <w:delText>Abordagem de bibliotecas modificada para o uso de dependências gerenciadas pelo repositório Maven. A configuração dos frameworks passou a ser manual para não utilizar as versões sugeridas pelo NetBeans. Um teste preliminar de adequação de framework pela própria IDE, mesmo com maven, registrava a versão depreciada das bibliotecas.</w:delText>
        </w:r>
      </w:del>
    </w:p>
    <w:p w:rsidR="0032054B" w:rsidDel="00CB2C6E" w:rsidRDefault="0032054B" w:rsidP="0032054B">
      <w:pPr>
        <w:pStyle w:val="PargrafodaLista"/>
        <w:numPr>
          <w:ilvl w:val="0"/>
          <w:numId w:val="13"/>
        </w:numPr>
        <w:rPr>
          <w:del w:id="209" w:author="Silvia Bertagnolli" w:date="2017-10-21T15:01:00Z"/>
        </w:rPr>
      </w:pPr>
      <w:del w:id="210" w:author="Silvia Bertagnolli" w:date="2017-10-21T15:01:00Z">
        <w:r w:rsidDel="00CB2C6E">
          <w:delText>Abandono da unidade de persistência declarada (utilização do arquivo persistence.xml) para a utilização do arquivo de configuração específico do Hibernate com sua estrutura de tags específica. A forma de abordagem via construção de seção e não via gerenciamento de entidade passou a funcionar.</w:delText>
        </w:r>
      </w:del>
    </w:p>
    <w:p w:rsidR="0032054B" w:rsidRDefault="0032054B" w:rsidP="006C3563">
      <w:pPr>
        <w:pStyle w:val="PargrafodaLista"/>
        <w:numPr>
          <w:ilvl w:val="0"/>
          <w:numId w:val="15"/>
        </w:numPr>
        <w:pPrChange w:id="211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r>
        <w:t>Construção de uma classe de conexão e uma classe de operações</w:t>
      </w:r>
      <w:ins w:id="212" w:author="Silvia Bertagnolli" w:date="2017-10-21T15:08:00Z">
        <w:r w:rsidR="006C3563">
          <w:t xml:space="preserve"> básicas </w:t>
        </w:r>
      </w:ins>
      <w:del w:id="213" w:author="Silvia Bertagnolli" w:date="2017-10-21T15:08:00Z">
        <w:r w:rsidDel="006C3563">
          <w:delText xml:space="preserve"> </w:delText>
        </w:r>
      </w:del>
      <w:r>
        <w:t xml:space="preserve">de manipulação de </w:t>
      </w:r>
      <w:del w:id="214" w:author="Silvia Bertagnolli" w:date="2017-10-21T15:08:00Z">
        <w:r w:rsidDel="006C3563">
          <w:delText xml:space="preserve">banco </w:delText>
        </w:r>
      </w:del>
      <w:ins w:id="215" w:author="Silvia Bertagnolli" w:date="2017-10-21T15:08:00Z">
        <w:r w:rsidR="006C3563">
          <w:t xml:space="preserve">dados (CRUD - Create, Retrieve, Update e Delete / </w:t>
        </w:r>
      </w:ins>
      <w:del w:id="216" w:author="Silvia Bertagnolli" w:date="2017-10-21T15:08:00Z">
        <w:r w:rsidDel="006C3563">
          <w:delText>básicas (</w:delText>
        </w:r>
      </w:del>
      <w:r>
        <w:t xml:space="preserve">inclusão, </w:t>
      </w:r>
      <w:ins w:id="217" w:author="Silvia Bertagnolli" w:date="2017-10-21T15:08:00Z">
        <w:r w:rsidR="006C3563">
          <w:t xml:space="preserve">consulta, atualização e </w:t>
        </w:r>
      </w:ins>
      <w:del w:id="218" w:author="Silvia Bertagnolli" w:date="2017-10-21T15:08:00Z">
        <w:r w:rsidDel="006C3563">
          <w:delText>remoção</w:delText>
        </w:r>
      </w:del>
      <w:ins w:id="219" w:author="Silvia Bertagnolli" w:date="2017-10-21T15:08:00Z">
        <w:r w:rsidR="006C3563">
          <w:t>exclusão</w:t>
        </w:r>
      </w:ins>
      <w:del w:id="220" w:author="Silvia Bertagnolli" w:date="2017-10-21T15:08:00Z">
        <w:r w:rsidDel="006C3563">
          <w:delText>, consulta e alteração</w:delText>
        </w:r>
      </w:del>
      <w:r>
        <w:t>) realizada para início de testes funcionais assim como uma classe modelo inicial (</w:t>
      </w:r>
      <w:ins w:id="221" w:author="Silvia Bertagnolli" w:date="2017-10-21T15:09:00Z">
        <w:r w:rsidR="006C3563">
          <w:t>neste caso, optou-se pela classe P</w:t>
        </w:r>
      </w:ins>
      <w:del w:id="222" w:author="Silvia Bertagnolli" w:date="2017-10-21T15:09:00Z">
        <w:r w:rsidDel="006C3563">
          <w:delText>p</w:delText>
        </w:r>
      </w:del>
      <w:r>
        <w:t xml:space="preserve">rofessor </w:t>
      </w:r>
      <w:ins w:id="223" w:author="Silvia Bertagnolli" w:date="2017-10-21T15:09:00Z">
        <w:r w:rsidR="006C3563">
          <w:t>devido a sua simplicidade</w:t>
        </w:r>
      </w:ins>
      <w:del w:id="224" w:author="Silvia Bertagnolli" w:date="2017-10-21T15:09:00Z">
        <w:r w:rsidDel="006C3563">
          <w:delText>por escolha do desenvolvedor</w:delText>
        </w:r>
      </w:del>
      <w:r>
        <w:t xml:space="preserve">). Os métodos </w:t>
      </w:r>
      <w:ins w:id="225" w:author="Silvia Bertagnolli" w:date="2017-10-21T15:10:00Z">
        <w:r w:rsidR="006C3563">
          <w:t xml:space="preserve">funcionaram corretamente com o uso da reflexão computacional, exceto o de </w:t>
        </w:r>
      </w:ins>
      <w:del w:id="226" w:author="Silvia Bertagnolli" w:date="2017-10-21T15:10:00Z">
        <w:r w:rsidDel="006C3563">
          <w:delText xml:space="preserve">específicos à classe se mostraram satisfatórios quando testados em versão para reflexão à exceção da </w:delText>
        </w:r>
      </w:del>
      <w:r>
        <w:t>consulta nomeada, pois o texto referia-se especificamente à classe utilizada</w:t>
      </w:r>
      <w:ins w:id="227" w:author="Silvia Bertagnolli" w:date="2017-10-21T15:10:00Z">
        <w:r w:rsidR="006C3563">
          <w:t>;</w:t>
        </w:r>
      </w:ins>
      <w:del w:id="228" w:author="Silvia Bertagnolli" w:date="2017-10-21T15:10:00Z">
        <w:r w:rsidDel="006C3563">
          <w:delText>.</w:delText>
        </w:r>
      </w:del>
    </w:p>
    <w:p w:rsidR="0032054B" w:rsidRDefault="0032054B" w:rsidP="006C3563">
      <w:pPr>
        <w:pStyle w:val="PargrafodaLista"/>
        <w:numPr>
          <w:ilvl w:val="0"/>
          <w:numId w:val="15"/>
        </w:numPr>
        <w:pPrChange w:id="229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r>
        <w:t xml:space="preserve">Modificação da abordagem da consulta “nomeada” através de padrão desenvolvido na construção da classe modelo com a inclusão de método com retorno de </w:t>
      </w:r>
      <w:ins w:id="230" w:author="Silvia Bertagnolli" w:date="2017-10-21T15:11:00Z">
        <w:r w:rsidR="006C3563">
          <w:t>S</w:t>
        </w:r>
      </w:ins>
      <w:del w:id="231" w:author="Silvia Bertagnolli" w:date="2017-10-21T15:11:00Z">
        <w:r w:rsidDel="006C3563">
          <w:delText>s</w:delText>
        </w:r>
      </w:del>
      <w:r>
        <w:t xml:space="preserve">tring que simulasse a sintaxe do Hibernate para consulta. O método foi </w:t>
      </w:r>
      <w:del w:id="232" w:author="Silvia Bertagnolli" w:date="2017-10-21T15:11:00Z">
        <w:r w:rsidDel="006C3563">
          <w:delText xml:space="preserve">carinhosamente </w:delText>
        </w:r>
      </w:del>
      <w:r>
        <w:t>chamado de “toQuery</w:t>
      </w:r>
      <w:ins w:id="233" w:author="Silvia Bertagnolli" w:date="2017-10-21T15:11:00Z">
        <w:r w:rsidR="006C3563">
          <w:t>()</w:t>
        </w:r>
      </w:ins>
      <w:r>
        <w:t xml:space="preserve">” </w:t>
      </w:r>
      <w:ins w:id="234" w:author="Silvia Bertagnolli" w:date="2017-10-21T15:11:00Z">
        <w:r w:rsidR="006C3563">
          <w:t xml:space="preserve">em </w:t>
        </w:r>
      </w:ins>
      <w:del w:id="235" w:author="Silvia Bertagnolli" w:date="2017-10-21T15:11:00Z">
        <w:r w:rsidDel="006C3563">
          <w:delText>como</w:delText>
        </w:r>
      </w:del>
      <w:r>
        <w:t xml:space="preserve"> referência aos métodos padrões sobre-escritos como</w:t>
      </w:r>
      <w:ins w:id="236" w:author="Silvia Bertagnolli" w:date="2017-10-21T15:11:00Z">
        <w:r w:rsidR="006C3563">
          <w:t>, por exemplo,</w:t>
        </w:r>
      </w:ins>
      <w:r>
        <w:t xml:space="preserve"> “toString</w:t>
      </w:r>
      <w:ins w:id="237" w:author="Silvia Bertagnolli" w:date="2017-10-21T15:11:00Z">
        <w:r w:rsidR="006C3563">
          <w:t>()</w:t>
        </w:r>
      </w:ins>
      <w:r>
        <w:t>”.</w:t>
      </w:r>
    </w:p>
    <w:p w:rsidR="0032054B" w:rsidRDefault="0032054B" w:rsidP="006C3563">
      <w:pPr>
        <w:pStyle w:val="PargrafodaLista"/>
        <w:numPr>
          <w:ilvl w:val="0"/>
          <w:numId w:val="15"/>
        </w:numPr>
        <w:pPrChange w:id="238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commentRangeStart w:id="239"/>
      <w:r>
        <w:t>Criação de segunda classe modelo para uso da mesma classe de manipulação simultaneamente (Aluno). Como o uso foi atendido satisfatoriamente, foi realizado o acoplamento da classe de conexão com a de manipulação para agilização do processo de construção e finalização de sessão.</w:t>
      </w:r>
      <w:commentRangeEnd w:id="239"/>
      <w:r w:rsidR="006C3563">
        <w:rPr>
          <w:rStyle w:val="Refdecomentrio"/>
          <w:rFonts w:ascii="Times" w:eastAsia="Times" w:hAnsi="Times" w:cs="Times"/>
          <w:color w:val="000000"/>
          <w:lang w:eastAsia="pt-BR"/>
        </w:rPr>
        <w:commentReference w:id="239"/>
      </w:r>
    </w:p>
    <w:p w:rsidR="0032054B" w:rsidRDefault="0032054B" w:rsidP="006C3563">
      <w:pPr>
        <w:pStyle w:val="PargrafodaLista"/>
        <w:numPr>
          <w:ilvl w:val="0"/>
          <w:numId w:val="15"/>
        </w:numPr>
        <w:pPrChange w:id="240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r>
        <w:t xml:space="preserve">O tratamento de exceções do Hibernate com as anotações referentes a restrições dos campos nas tabelas se mostrou </w:t>
      </w:r>
      <w:del w:id="241" w:author="Silvia Bertagnolli" w:date="2017-10-21T15:13:00Z">
        <w:r w:rsidDel="006C3563">
          <w:delText xml:space="preserve">frustrante </w:delText>
        </w:r>
      </w:del>
      <w:ins w:id="242" w:author="Silvia Bertagnolli" w:date="2017-10-21T15:13:00Z">
        <w:r w:rsidR="006C3563">
          <w:t xml:space="preserve">insuficiente, </w:t>
        </w:r>
      </w:ins>
      <w:r>
        <w:t>pois ainda trata de forma abrangente muitas exceções de origem diferentes.</w:t>
      </w:r>
    </w:p>
    <w:p w:rsidR="0032054B" w:rsidDel="006C3563" w:rsidRDefault="0032054B" w:rsidP="006C3563">
      <w:pPr>
        <w:pStyle w:val="PargrafodaLista"/>
        <w:numPr>
          <w:ilvl w:val="0"/>
          <w:numId w:val="15"/>
        </w:numPr>
        <w:rPr>
          <w:del w:id="243" w:author="Silvia Bertagnolli" w:date="2017-10-21T15:13:00Z"/>
        </w:rPr>
        <w:pPrChange w:id="244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245" w:author="Silvia Bertagnolli" w:date="2017-10-21T15:13:00Z">
        <w:r w:rsidDel="006C3563">
          <w:lastRenderedPageBreak/>
          <w:delText>Optou-se por retorno de string a todos os métodos da classe de manipulação para facilitar o tratamento do mesmo, embora ainda não tenham sido realizados todos os cenários idealizados.</w:delText>
        </w:r>
      </w:del>
    </w:p>
    <w:p w:rsidR="0032054B" w:rsidRDefault="006C3563" w:rsidP="006C3563">
      <w:pPr>
        <w:pStyle w:val="PargrafodaLista"/>
        <w:numPr>
          <w:ilvl w:val="0"/>
          <w:numId w:val="15"/>
        </w:numPr>
        <w:pPrChange w:id="246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ins w:id="247" w:author="Silvia Bertagnolli" w:date="2017-10-21T15:13:00Z">
        <w:r>
          <w:t>Mapeamento ORM (</w:t>
        </w:r>
        <w:r w:rsidRPr="006C3563">
          <w:rPr>
            <w:i/>
            <w:rPrChange w:id="248" w:author="Silvia Bertagnolli" w:date="2017-10-21T15:14:00Z">
              <w:rPr/>
            </w:rPrChange>
          </w:rPr>
          <w:t>Object Relational Map</w:t>
        </w:r>
      </w:ins>
      <w:ins w:id="249" w:author="Silvia Bertagnolli" w:date="2017-10-21T15:14:00Z">
        <w:r w:rsidRPr="006C3563">
          <w:rPr>
            <w:i/>
            <w:rPrChange w:id="250" w:author="Silvia Bertagnolli" w:date="2017-10-21T15:14:00Z">
              <w:rPr/>
            </w:rPrChange>
          </w:rPr>
          <w:t>ping</w:t>
        </w:r>
      </w:ins>
      <w:ins w:id="251" w:author="Silvia Bertagnolli" w:date="2017-10-21T15:13:00Z">
        <w:r>
          <w:t xml:space="preserve">) </w:t>
        </w:r>
      </w:ins>
      <w:ins w:id="252" w:author="Silvia Bertagnolli" w:date="2017-10-21T15:14:00Z">
        <w:r>
          <w:t>- Na t</w:t>
        </w:r>
      </w:ins>
      <w:del w:id="253" w:author="Silvia Bertagnolli" w:date="2017-10-21T15:14:00Z">
        <w:r w:rsidR="0032054B" w:rsidDel="006C3563">
          <w:delText>T</w:delText>
        </w:r>
      </w:del>
      <w:r w:rsidR="0032054B">
        <w:t>entativa de utilização de polimorfismo com as anotações utilizadas pelo Hibernate</w:t>
      </w:r>
      <w:ins w:id="254" w:author="Silvia Bertagnolli" w:date="2017-10-21T15:14:00Z">
        <w:r>
          <w:t xml:space="preserve"> a</w:t>
        </w:r>
      </w:ins>
      <w:del w:id="255" w:author="Silvia Bertagnolli" w:date="2017-10-21T15:14:00Z">
        <w:r w:rsidR="0032054B" w:rsidDel="006C3563">
          <w:delText>. A</w:delText>
        </w:r>
      </w:del>
      <w:r w:rsidR="0032054B">
        <w:t xml:space="preserve"> abordagem Joined foi abandonada</w:t>
      </w:r>
      <w:ins w:id="256" w:author="Silvia Bertagnolli" w:date="2017-10-21T15:14:00Z">
        <w:r>
          <w:t>,</w:t>
        </w:r>
      </w:ins>
      <w:r w:rsidR="0032054B">
        <w:t xml:space="preserve"> com a intenção de reduzir o consumo de recursos no acesso o banco de dados</w:t>
      </w:r>
      <w:ins w:id="257" w:author="Silvia Bertagnolli" w:date="2017-10-21T15:14:00Z">
        <w:r>
          <w:t>. E</w:t>
        </w:r>
      </w:ins>
      <w:del w:id="258" w:author="Silvia Bertagnolli" w:date="2017-10-21T15:14:00Z">
        <w:r w:rsidR="0032054B" w:rsidDel="006C3563">
          <w:delText>, e</w:delText>
        </w:r>
      </w:del>
      <w:r w:rsidR="0032054B">
        <w:t>ntão</w:t>
      </w:r>
      <w:ins w:id="259" w:author="Silvia Bertagnolli" w:date="2017-10-21T15:14:00Z">
        <w:r>
          <w:t>,</w:t>
        </w:r>
      </w:ins>
      <w:r w:rsidR="0032054B">
        <w:t xml:space="preserve"> passou-se a utilizar a abordagem </w:t>
      </w:r>
      <w:ins w:id="260" w:author="Silvia Bertagnolli" w:date="2017-10-21T15:14:00Z">
        <w:r>
          <w:t>M</w:t>
        </w:r>
      </w:ins>
      <w:del w:id="261" w:author="Silvia Bertagnolli" w:date="2017-10-21T15:14:00Z">
        <w:r w:rsidR="0032054B" w:rsidDel="006C3563">
          <w:delText>m</w:delText>
        </w:r>
      </w:del>
      <w:r w:rsidR="0032054B">
        <w:t>appe</w:t>
      </w:r>
      <w:ins w:id="262" w:author="Silvia Bertagnolli" w:date="2017-10-21T15:14:00Z">
        <w:r>
          <w:t>dS</w:t>
        </w:r>
      </w:ins>
      <w:del w:id="263" w:author="Silvia Bertagnolli" w:date="2017-10-21T15:14:00Z">
        <w:r w:rsidR="0032054B" w:rsidDel="006C3563">
          <w:delText>s</w:delText>
        </w:r>
      </w:del>
      <w:r w:rsidR="0032054B">
        <w:t>uperclass e table_per_class</w:t>
      </w:r>
      <w:ins w:id="264" w:author="Silvia Bertagnolli" w:date="2017-10-21T15:15:00Z">
        <w:r>
          <w:t>, as quais também n</w:t>
        </w:r>
      </w:ins>
      <w:del w:id="265" w:author="Silvia Bertagnolli" w:date="2017-10-21T15:15:00Z">
        <w:r w:rsidR="0032054B" w:rsidDel="006C3563">
          <w:delText>. N</w:delText>
        </w:r>
      </w:del>
      <w:r w:rsidR="0032054B">
        <w:t>ão funcionaram. Após an</w:t>
      </w:r>
      <w:ins w:id="266" w:author="Silvia Bertagnolli" w:date="2017-10-21T15:15:00Z">
        <w:r>
          <w:t>á</w:t>
        </w:r>
      </w:ins>
      <w:del w:id="267" w:author="Silvia Bertagnolli" w:date="2017-10-21T15:15:00Z">
        <w:r w:rsidR="0032054B" w:rsidDel="006C3563">
          <w:delText>a</w:delText>
        </w:r>
      </w:del>
      <w:r w:rsidR="0032054B">
        <w:t xml:space="preserve">lise </w:t>
      </w:r>
      <w:del w:id="268" w:author="Silvia Bertagnolli" w:date="2017-10-21T15:15:00Z">
        <w:r w:rsidR="0032054B" w:rsidDel="00815D15">
          <w:delText xml:space="preserve">exaustiva </w:delText>
        </w:r>
      </w:del>
      <w:r w:rsidR="0032054B">
        <w:t xml:space="preserve">do próprio Hibernate, percebeu-se que as classes importadas do mesmo não atendiam esta funcionalidade corretamente, então passou-se a utilizar as </w:t>
      </w:r>
      <w:del w:id="269" w:author="Silvia Bertagnolli" w:date="2017-10-21T15:16:00Z">
        <w:r w:rsidR="0032054B" w:rsidDel="00815D15">
          <w:delText xml:space="preserve">“super” </w:delText>
        </w:r>
      </w:del>
      <w:r w:rsidR="0032054B">
        <w:t xml:space="preserve">classes do JPA através do Hibernate </w:t>
      </w:r>
      <w:del w:id="270" w:author="Silvia Bertagnolli" w:date="2017-10-21T15:16:00Z">
        <w:r w:rsidR="0032054B" w:rsidDel="00815D15">
          <w:delText xml:space="preserve">(não tenho como descrever isto de forma educada, mas é como ter que andar de costas para ir pra frente...). Agora </w:delText>
        </w:r>
      </w:del>
      <w:ins w:id="271" w:author="Silvia Bertagnolli" w:date="2017-10-21T15:16:00Z">
        <w:r w:rsidR="00815D15">
          <w:t>o que viabilizou o funcionamento d</w:t>
        </w:r>
      </w:ins>
      <w:r w:rsidR="0032054B">
        <w:t>o polimorfism</w:t>
      </w:r>
      <w:ins w:id="272" w:author="Silvia Bertagnolli" w:date="2017-10-21T15:16:00Z">
        <w:r w:rsidR="00815D15">
          <w:t>o.</w:t>
        </w:r>
      </w:ins>
      <w:del w:id="273" w:author="Silvia Bertagnolli" w:date="2017-10-21T15:16:00Z">
        <w:r w:rsidR="0032054B" w:rsidDel="00815D15">
          <w:delText>o funciona</w:delText>
        </w:r>
      </w:del>
      <w:r w:rsidR="0032054B">
        <w:t>.</w:t>
      </w:r>
    </w:p>
    <w:p w:rsidR="0032054B" w:rsidRDefault="0032054B" w:rsidP="006C3563">
      <w:pPr>
        <w:pStyle w:val="PargrafodaLista"/>
        <w:numPr>
          <w:ilvl w:val="0"/>
          <w:numId w:val="15"/>
        </w:numPr>
        <w:pPrChange w:id="274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r>
        <w:t xml:space="preserve">Como a utilização de construção de classes de entidade dinâmicas será </w:t>
      </w:r>
      <w:ins w:id="275" w:author="Silvia Bertagnolli" w:date="2017-10-21T15:17:00Z">
        <w:r w:rsidR="00815D15">
          <w:t xml:space="preserve">o </w:t>
        </w:r>
      </w:ins>
      <w:r>
        <w:t xml:space="preserve">componente fundamental </w:t>
      </w:r>
      <w:del w:id="276" w:author="Silvia Bertagnolli" w:date="2017-10-21T15:17:00Z">
        <w:r w:rsidDel="00815D15">
          <w:delText>do projeto</w:delText>
        </w:r>
      </w:del>
      <w:ins w:id="277" w:author="Silvia Bertagnolli" w:date="2017-10-21T15:17:00Z">
        <w:r w:rsidR="00815D15">
          <w:t>deste trabalho</w:t>
        </w:r>
      </w:ins>
      <w:r>
        <w:t>, foi removido o mapeamento de uma das classes para analisar o comportamento no acesso ao banco pelo Hibernate</w:t>
      </w:r>
      <w:ins w:id="278" w:author="Silvia Bertagnolli" w:date="2017-10-21T15:17:00Z">
        <w:r w:rsidR="00815D15">
          <w:t>, o que não se mostrou promissor</w:t>
        </w:r>
      </w:ins>
      <w:r>
        <w:t xml:space="preserve">. </w:t>
      </w:r>
      <w:del w:id="279" w:author="Silvia Bertagnolli" w:date="2017-10-21T15:17:00Z">
        <w:r w:rsidDel="00815D15">
          <w:delText xml:space="preserve">Não funcionou. </w:delText>
        </w:r>
      </w:del>
      <w:del w:id="280" w:author="Silvia Bertagnolli" w:date="2017-10-21T15:18:00Z">
        <w:r w:rsidDel="00815D15">
          <w:delText xml:space="preserve">Após tentativas </w:delText>
        </w:r>
      </w:del>
      <w:del w:id="281" w:author="Silvia Bertagnolli" w:date="2017-10-21T15:17:00Z">
        <w:r w:rsidDel="00815D15">
          <w:delText xml:space="preserve">frustradas </w:delText>
        </w:r>
      </w:del>
      <w:del w:id="282" w:author="Silvia Bertagnolli" w:date="2017-10-21T15:18:00Z">
        <w:r w:rsidDel="00815D15">
          <w:delText xml:space="preserve">de alterar o arquivo de configuração do Hibernate em tempo de execução, descobriu-se o recurso de configuração do mesmo de forma dinâmica. </w:delText>
        </w:r>
      </w:del>
      <w:r>
        <w:t xml:space="preserve">A abordagem de mapeamento estático de classes foi abandonada completamente e é realizada em tempo de execução através da classe de manipulação no momento da construção da sessão também </w:t>
      </w:r>
      <w:del w:id="283" w:author="Silvia Bertagnolli" w:date="2017-10-21T15:18:00Z">
        <w:r w:rsidDel="00815D15">
          <w:delText xml:space="preserve">através </w:delText>
        </w:r>
      </w:del>
      <w:ins w:id="284" w:author="Silvia Bertagnolli" w:date="2017-10-21T15:18:00Z">
        <w:r w:rsidR="00815D15">
          <w:t>com o uso de</w:t>
        </w:r>
      </w:ins>
      <w:del w:id="285" w:author="Silvia Bertagnolli" w:date="2017-10-21T15:18:00Z">
        <w:r w:rsidDel="00815D15">
          <w:delText>de</w:delText>
        </w:r>
      </w:del>
      <w:r>
        <w:t xml:space="preserve"> reflexão</w:t>
      </w:r>
      <w:ins w:id="286" w:author="Silvia Bertagnolli" w:date="2017-10-21T15:18:00Z">
        <w:r w:rsidR="00815D15">
          <w:t xml:space="preserve"> computacional</w:t>
        </w:r>
      </w:ins>
      <w:del w:id="287" w:author="Silvia Bertagnolli" w:date="2017-10-21T15:18:00Z">
        <w:r w:rsidDel="00815D15">
          <w:delText>. Agora funciona.</w:delText>
        </w:r>
      </w:del>
      <w:ins w:id="288" w:author="Silvia Bertagnolli" w:date="2017-10-21T15:18:00Z">
        <w:r w:rsidR="00815D15">
          <w:t>;</w:t>
        </w:r>
      </w:ins>
    </w:p>
    <w:p w:rsidR="0032054B" w:rsidDel="00815D15" w:rsidRDefault="0032054B" w:rsidP="006C3563">
      <w:pPr>
        <w:pStyle w:val="PargrafodaLista"/>
        <w:numPr>
          <w:ilvl w:val="0"/>
          <w:numId w:val="15"/>
        </w:numPr>
        <w:rPr>
          <w:del w:id="289" w:author="Silvia Bertagnolli" w:date="2017-10-21T15:18:00Z"/>
        </w:rPr>
        <w:pPrChange w:id="290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commentRangeStart w:id="291"/>
      <w:del w:id="292" w:author="Silvia Bertagnolli" w:date="2017-10-21T15:18:00Z">
        <w:r w:rsidDel="00815D15">
          <w:delText>Ainda existem exceções incongruentes com o Hibernate em situações de entrada de dados ao banco. Não foi possível até o momento realizar um mapeamento satisfatório das exceções do framework. Exemplo é a inserção de registro que é realizada corretamente e ainda assim retorna uma exceção.</w:delText>
        </w:r>
      </w:del>
      <w:commentRangeEnd w:id="291"/>
      <w:r w:rsidR="00815D15">
        <w:rPr>
          <w:rStyle w:val="Refdecomentrio"/>
          <w:rFonts w:ascii="Times" w:eastAsia="Times" w:hAnsi="Times" w:cs="Times"/>
          <w:color w:val="000000"/>
          <w:lang w:eastAsia="pt-BR"/>
        </w:rPr>
        <w:commentReference w:id="291"/>
      </w:r>
    </w:p>
    <w:p w:rsidR="0032054B" w:rsidDel="00815D15" w:rsidRDefault="0032054B" w:rsidP="006C3563">
      <w:pPr>
        <w:pStyle w:val="PargrafodaLista"/>
        <w:numPr>
          <w:ilvl w:val="0"/>
          <w:numId w:val="15"/>
        </w:numPr>
        <w:rPr>
          <w:del w:id="293" w:author="Silvia Bertagnolli" w:date="2017-10-21T15:19:00Z"/>
        </w:rPr>
        <w:pPrChange w:id="294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r>
        <w:t xml:space="preserve">Construção de duas </w:t>
      </w:r>
      <w:ins w:id="295" w:author="Silvia Bertagnolli" w:date="2017-10-21T15:19:00Z">
        <w:r w:rsidR="00815D15">
          <w:t xml:space="preserve">páginas </w:t>
        </w:r>
      </w:ins>
      <w:r>
        <w:t xml:space="preserve">para inserção de dados </w:t>
      </w:r>
      <w:del w:id="296" w:author="Silvia Bertagnolli" w:date="2017-10-21T15:19:00Z">
        <w:r w:rsidDel="00815D15">
          <w:delText xml:space="preserve">em caráter </w:delText>
        </w:r>
      </w:del>
      <w:r>
        <w:t>de teste</w:t>
      </w:r>
      <w:ins w:id="297" w:author="Silvia Bertagnolli" w:date="2017-10-21T15:19:00Z">
        <w:r w:rsidR="00815D15">
          <w:t>s</w:t>
        </w:r>
      </w:ins>
      <w:r>
        <w:t xml:space="preserve"> através de JSF em Primefaces. Foram incluídas anotações necessárias para gerenciamento de Bean a fim de que o funcionamento do framework fosse possível. Os testes foram melhores do que com o Hibernate</w:t>
      </w:r>
      <w:ins w:id="298" w:author="Silvia Bertagnolli" w:date="2017-10-21T15:19:00Z">
        <w:r w:rsidR="00815D15">
          <w:t>;</w:t>
        </w:r>
      </w:ins>
      <w:del w:id="299" w:author="Silvia Bertagnolli" w:date="2017-10-21T15:19:00Z">
        <w:r w:rsidDel="00815D15">
          <w:delText>.</w:delText>
        </w:r>
      </w:del>
      <w:r>
        <w:t xml:space="preserve"> </w:t>
      </w:r>
      <w:del w:id="300" w:author="Silvia Bertagnolli" w:date="2017-10-21T15:19:00Z">
        <w:r w:rsidDel="00815D15">
          <w:delText>Exceções podem ser tratadas de forma silenciosa sem apresentar estouro na tela, salvo as de estrutura de bean.</w:delText>
        </w:r>
      </w:del>
    </w:p>
    <w:p w:rsidR="0032054B" w:rsidRDefault="0032054B" w:rsidP="006C3563">
      <w:pPr>
        <w:pStyle w:val="PargrafodaLista"/>
        <w:numPr>
          <w:ilvl w:val="0"/>
          <w:numId w:val="15"/>
        </w:numPr>
        <w:pPrChange w:id="301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r>
        <w:t xml:space="preserve">Carregamento, construção e compilação de classe realizado e testado de forma simples (sem construção por ferramenta interativa apenas informação de </w:t>
      </w:r>
      <w:ins w:id="302" w:author="Silvia Bertagnolli" w:date="2017-10-21T15:19:00Z">
        <w:r w:rsidR="00815D15">
          <w:t>S</w:t>
        </w:r>
      </w:ins>
      <w:del w:id="303" w:author="Silvia Bertagnolli" w:date="2017-10-21T15:19:00Z">
        <w:r w:rsidDel="00815D15">
          <w:delText>s</w:delText>
        </w:r>
      </w:del>
      <w:r>
        <w:t>tring) em projeto paralelo</w:t>
      </w:r>
      <w:ins w:id="304" w:author="Silvia Bertagnolli" w:date="2017-10-21T15:19:00Z">
        <w:r w:rsidR="00815D15">
          <w:t>, sendo que s</w:t>
        </w:r>
      </w:ins>
      <w:del w:id="305" w:author="Silvia Bertagnolli" w:date="2017-10-21T15:19:00Z">
        <w:r w:rsidDel="00815D15">
          <w:delText>. S</w:delText>
        </w:r>
      </w:del>
      <w:r>
        <w:t>eu uso só foi possível através de reflexão.</w:t>
      </w:r>
    </w:p>
    <w:p w:rsidR="0032054B" w:rsidRDefault="0032054B" w:rsidP="006C3563">
      <w:pPr>
        <w:pStyle w:val="PargrafodaLista"/>
        <w:numPr>
          <w:ilvl w:val="0"/>
          <w:numId w:val="15"/>
        </w:numPr>
        <w:pPrChange w:id="306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r>
        <w:t>Iniciado recurso de construção de classe “construtora de classes” para estruturar as classes pertinentes a ObjetosIot consumidores do projeto</w:t>
      </w:r>
      <w:ins w:id="307" w:author="Silvia Bertagnolli" w:date="2017-10-21T15:20:00Z">
        <w:r w:rsidR="00815D15">
          <w:t>, que ainda está em desenvolvimento</w:t>
        </w:r>
      </w:ins>
      <w:del w:id="308" w:author="Silvia Bertagnolli" w:date="2017-10-21T15:20:00Z">
        <w:r w:rsidDel="00815D15">
          <w:delText>. Ainda não foram realizados testes.</w:delText>
        </w:r>
      </w:del>
    </w:p>
    <w:p w:rsidR="006C3563" w:rsidRDefault="006C3563" w:rsidP="00815D15">
      <w:pPr>
        <w:pStyle w:val="Normal1"/>
        <w:rPr>
          <w:ins w:id="309" w:author="Silvia Bertagnolli" w:date="2017-10-21T15:13:00Z"/>
        </w:rPr>
        <w:pPrChange w:id="310" w:author="Silvia Bertagnolli" w:date="2017-10-21T15:20:00Z">
          <w:pPr>
            <w:pStyle w:val="PargrafodaLista"/>
            <w:numPr>
              <w:numId w:val="16"/>
            </w:numPr>
            <w:ind w:hanging="360"/>
          </w:pPr>
        </w:pPrChange>
      </w:pPr>
      <w:moveToRangeStart w:id="311" w:author="Silvia Bertagnolli" w:date="2017-10-21T15:06:00Z" w:name="move496361717"/>
      <w:moveTo w:id="312" w:author="Silvia Bertagnolli" w:date="2017-10-21T15:06:00Z">
        <w:del w:id="313" w:author="Silvia Bertagnolli" w:date="2017-10-21T15:20:00Z">
          <w:r w:rsidDel="00815D15">
            <w:delText>Inicialmente, foram construídas as classes esquematizadas pela Figura 2 (apresentada previamente). Após, foram realizados vários testes de unidade verificando se as classes estavam corretas.</w:delText>
          </w:r>
        </w:del>
      </w:moveTo>
      <w:moveToRangeEnd w:id="311"/>
      <w:ins w:id="314" w:author="Silvia Bertagnolli" w:date="2017-10-21T15:20:00Z">
        <w:r w:rsidR="00815D15">
          <w:t>observa-se que  para o desenvolvimento deste trabalho, o</w:t>
        </w:r>
      </w:ins>
      <w:ins w:id="315" w:author="Silvia Bertagnolli" w:date="2017-10-21T15:13:00Z">
        <w:r>
          <w:t xml:space="preserve">ptou-se por </w:t>
        </w:r>
      </w:ins>
      <w:ins w:id="316" w:author="Silvia Bertagnolli" w:date="2017-10-21T15:20:00Z">
        <w:r w:rsidR="00815D15">
          <w:t xml:space="preserve">utilizar </w:t>
        </w:r>
      </w:ins>
      <w:ins w:id="317" w:author="Silvia Bertagnolli" w:date="2017-10-21T15:13:00Z">
        <w:r>
          <w:t xml:space="preserve">retorno </w:t>
        </w:r>
      </w:ins>
      <w:ins w:id="318" w:author="Silvia Bertagnolli" w:date="2017-10-21T15:20:00Z">
        <w:r w:rsidR="00815D15">
          <w:t>do tipo</w:t>
        </w:r>
      </w:ins>
      <w:ins w:id="319" w:author="Silvia Bertagnolli" w:date="2017-10-21T15:13:00Z">
        <w:r>
          <w:t xml:space="preserve"> String em quase  todos os métodos da classe de manipulação</w:t>
        </w:r>
      </w:ins>
      <w:ins w:id="320" w:author="Silvia Bertagnolli" w:date="2017-10-21T15:20:00Z">
        <w:r w:rsidR="00815D15">
          <w:t>, pois isso</w:t>
        </w:r>
      </w:ins>
      <w:ins w:id="321" w:author="Silvia Bertagnolli" w:date="2017-10-21T15:13:00Z">
        <w:r>
          <w:t xml:space="preserve"> facilita o tratamento do </w:t>
        </w:r>
      </w:ins>
      <w:ins w:id="322" w:author="Silvia Bertagnolli" w:date="2017-10-21T15:21:00Z">
        <w:r w:rsidR="00815D15">
          <w:t>retorno</w:t>
        </w:r>
      </w:ins>
      <w:ins w:id="323" w:author="Silvia Bertagnolli" w:date="2017-10-21T15:13:00Z">
        <w:r>
          <w:t>.</w:t>
        </w:r>
      </w:ins>
    </w:p>
    <w:p w:rsidR="006C3563" w:rsidDel="00815D15" w:rsidRDefault="006C3563" w:rsidP="0089470E">
      <w:pPr>
        <w:pStyle w:val="Normal1"/>
        <w:rPr>
          <w:del w:id="324" w:author="Silvia Bertagnolli" w:date="2017-10-21T15:22:00Z"/>
          <w:color w:val="auto"/>
        </w:rPr>
      </w:pPr>
    </w:p>
    <w:p w:rsidR="00815D15" w:rsidRDefault="003245FE" w:rsidP="0089470E">
      <w:pPr>
        <w:pStyle w:val="Normal1"/>
        <w:rPr>
          <w:ins w:id="325" w:author="Silvia Bertagnolli" w:date="2017-10-21T15:22:00Z"/>
          <w:color w:val="auto"/>
        </w:rPr>
      </w:pPr>
      <w:r w:rsidRPr="006E0762">
        <w:rPr>
          <w:color w:val="auto"/>
        </w:rPr>
        <w:t xml:space="preserve">Além </w:t>
      </w:r>
      <w:del w:id="326" w:author="Silvia Bertagnolli" w:date="2017-10-21T15:21:00Z">
        <w:r w:rsidRPr="006E0762" w:rsidDel="00815D15">
          <w:rPr>
            <w:color w:val="auto"/>
          </w:rPr>
          <w:delText>disso</w:delText>
        </w:r>
      </w:del>
      <w:ins w:id="327" w:author="Silvia Bertagnolli" w:date="2017-10-21T15:21:00Z">
        <w:r w:rsidR="00815D15">
          <w:rPr>
            <w:color w:val="auto"/>
          </w:rPr>
          <w:t>desses testes</w:t>
        </w:r>
      </w:ins>
      <w:r w:rsidRPr="006E0762">
        <w:rPr>
          <w:color w:val="auto"/>
        </w:rPr>
        <w:t xml:space="preserve">, </w:t>
      </w:r>
      <w:ins w:id="328" w:author="Silvia Bertagnolli" w:date="2017-10-21T15:21:00Z">
        <w:r w:rsidR="00815D15">
          <w:rPr>
            <w:color w:val="auto"/>
          </w:rPr>
          <w:t xml:space="preserve">um serviço inicial já foi desenvolvido para conhecer a tecnologia e analisar o seu funcionamento. </w:t>
        </w:r>
      </w:ins>
      <w:ins w:id="329" w:author="Silvia Bertagnolli" w:date="2017-10-21T15:22:00Z">
        <w:r w:rsidR="00815D15">
          <w:rPr>
            <w:color w:val="auto"/>
          </w:rPr>
          <w:t xml:space="preserve">Cabe observar que </w:t>
        </w:r>
      </w:ins>
      <w:del w:id="330" w:author="Silvia Bertagnolli" w:date="2017-10-21T15:22:00Z">
        <w:r w:rsidRPr="006E0762" w:rsidDel="00815D15">
          <w:rPr>
            <w:color w:val="auto"/>
          </w:rPr>
          <w:delText>ser</w:delText>
        </w:r>
        <w:r w:rsidR="00C51491" w:rsidRPr="006E0762" w:rsidDel="00815D15">
          <w:rPr>
            <w:color w:val="auto"/>
          </w:rPr>
          <w:delText>á</w:delText>
        </w:r>
        <w:r w:rsidRPr="006E0762" w:rsidDel="00815D15">
          <w:rPr>
            <w:color w:val="auto"/>
          </w:rPr>
          <w:delText xml:space="preserve"> </w:delText>
        </w:r>
      </w:del>
      <w:ins w:id="331" w:author="Silvia Bertagnolli" w:date="2017-10-21T15:22:00Z">
        <w:r w:rsidR="00815D15">
          <w:rPr>
            <w:color w:val="auto"/>
          </w:rPr>
          <w:t>está sendo</w:t>
        </w:r>
        <w:r w:rsidR="00815D15" w:rsidRPr="006E0762">
          <w:rPr>
            <w:color w:val="auto"/>
          </w:rPr>
          <w:t xml:space="preserve"> </w:t>
        </w:r>
      </w:ins>
      <w:r w:rsidRPr="006E0762">
        <w:rPr>
          <w:color w:val="auto"/>
        </w:rPr>
        <w:t xml:space="preserve">utilizado </w:t>
      </w:r>
      <w:ins w:id="332" w:author="Silvia Bertagnolli" w:date="2017-10-21T15:22:00Z">
        <w:r w:rsidR="00815D15">
          <w:rPr>
            <w:color w:val="auto"/>
          </w:rPr>
          <w:t xml:space="preserve">o </w:t>
        </w:r>
      </w:ins>
      <w:r w:rsidRPr="006E0762">
        <w:rPr>
          <w:color w:val="auto"/>
        </w:rPr>
        <w:t>SOAP para a im</w:t>
      </w:r>
      <w:r w:rsidR="0040029B" w:rsidRPr="006E0762">
        <w:rPr>
          <w:color w:val="auto"/>
        </w:rPr>
        <w:t>plementação do serviço</w:t>
      </w:r>
      <w:r w:rsidR="006E0762" w:rsidRPr="006E0762">
        <w:rPr>
          <w:color w:val="auto"/>
        </w:rPr>
        <w:t>,</w:t>
      </w:r>
      <w:ins w:id="333" w:author="Silvia Bertagnolli" w:date="2017-10-21T15:22:00Z">
        <w:r w:rsidR="00815D15">
          <w:rPr>
            <w:color w:val="auto"/>
          </w:rPr>
          <w:t xml:space="preserve"> </w:t>
        </w:r>
      </w:ins>
      <w:r w:rsidR="006E0762" w:rsidRPr="006E0762">
        <w:rPr>
          <w:color w:val="auto"/>
        </w:rPr>
        <w:t xml:space="preserve">de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Pr="006E0762">
        <w:rPr>
          <w:color w:val="auto"/>
        </w:rPr>
        <w:t>, assim como bibliotecas e APIs que facilitem o desenvolvimento e garantam qualidade ao mesmo.</w:t>
      </w:r>
      <w:ins w:id="334" w:author="Silvia Bertagnolli" w:date="2017-10-21T15:22:00Z">
        <w:r w:rsidR="00815D15">
          <w:rPr>
            <w:color w:val="auto"/>
          </w:rPr>
          <w:t xml:space="preserve"> </w:t>
        </w:r>
      </w:ins>
    </w:p>
    <w:p w:rsidR="003245FE" w:rsidRDefault="00815D15" w:rsidP="0089470E">
      <w:pPr>
        <w:pStyle w:val="Normal1"/>
        <w:rPr>
          <w:color w:val="auto"/>
        </w:rPr>
      </w:pPr>
      <w:ins w:id="335" w:author="Silvia Bertagnolli" w:date="2017-10-21T15:22:00Z">
        <w:r>
          <w:rPr>
            <w:color w:val="auto"/>
          </w:rPr>
          <w:t>Quando os testes de unidade e integração forem conclu</w:t>
        </w:r>
      </w:ins>
      <w:ins w:id="336" w:author="Silvia Bertagnolli" w:date="2017-10-21T15:23:00Z">
        <w:r>
          <w:rPr>
            <w:color w:val="auto"/>
          </w:rPr>
          <w:t xml:space="preserve">ídos </w:t>
        </w:r>
      </w:ins>
      <w:del w:id="337" w:author="Silvia Bertagnolli" w:date="2017-10-21T15:23:00Z">
        <w:r w:rsidR="003245FE" w:rsidRPr="006E0762" w:rsidDel="00815D15">
          <w:rPr>
            <w:color w:val="auto"/>
          </w:rPr>
          <w:delText>Ainda</w:delText>
        </w:r>
      </w:del>
      <w:r w:rsidR="003245FE" w:rsidRPr="006E0762">
        <w:rPr>
          <w:color w:val="auto"/>
        </w:rPr>
        <w:t xml:space="preserve"> serão realizados os testes do sistema testando as funcionalidades de cada módulo, visando produzir um software com mais qualidade.</w:t>
      </w:r>
    </w:p>
    <w:p w:rsidR="000061AB" w:rsidDel="001C664B" w:rsidRDefault="000061AB" w:rsidP="0089470E">
      <w:pPr>
        <w:pStyle w:val="Normal1"/>
        <w:rPr>
          <w:del w:id="338" w:author="Silvia Bertagnolli" w:date="2017-10-21T15:23:00Z"/>
          <w:color w:val="auto"/>
        </w:rPr>
      </w:pPr>
      <w:del w:id="339" w:author="Silvia Bertagnolli" w:date="2017-10-21T15:23:00Z">
        <w:r w:rsidRPr="000061AB" w:rsidDel="00815D15">
          <w:rPr>
            <w:color w:val="auto"/>
            <w:highlight w:val="yellow"/>
          </w:rPr>
          <w:delText>FALAR DOS TESTES AQUI!!!!</w:delText>
        </w:r>
      </w:del>
    </w:p>
    <w:p w:rsidR="001C664B" w:rsidRPr="001C664B" w:rsidRDefault="001C664B" w:rsidP="001C664B">
      <w:pPr>
        <w:pStyle w:val="Normal1"/>
        <w:rPr>
          <w:ins w:id="340" w:author="Silvia Bertagnolli" w:date="2017-10-21T16:38:00Z"/>
          <w:color w:val="auto"/>
        </w:rPr>
      </w:pPr>
      <w:ins w:id="341" w:author="Silvia Bertagnolli" w:date="2017-10-21T16:38:00Z">
        <w:r w:rsidRPr="001C664B">
          <w:rPr>
            <w:color w:val="auto"/>
          </w:rPr>
          <w:t xml:space="preserve">A técnica de reflexão computacional no Java consiste em acessar, manipular e utilizar parâmetros, métodos e características de objetos </w:t>
        </w:r>
        <w:r>
          <w:rPr>
            <w:color w:val="auto"/>
          </w:rPr>
          <w:t>de modo dinâmico em tempo de execução</w:t>
        </w:r>
        <w:r w:rsidRPr="001C664B">
          <w:rPr>
            <w:color w:val="auto"/>
          </w:rPr>
          <w:t xml:space="preserve">. </w:t>
        </w:r>
        <w:r>
          <w:rPr>
            <w:color w:val="auto"/>
          </w:rPr>
          <w:t xml:space="preserve">Para melhor compreender como ela foi utilizada foi elaborada a próxima seção. </w:t>
        </w:r>
      </w:ins>
    </w:p>
    <w:p w:rsidR="00500D8C" w:rsidRDefault="00500D8C" w:rsidP="001C664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ins w:id="342" w:author="Silvia Bertagnolli" w:date="2017-10-21T16:36:00Z"/>
          <w:rFonts w:eastAsia="Times New Roman"/>
          <w:bCs w:val="0"/>
          <w:color w:val="auto"/>
          <w:sz w:val="24"/>
          <w:szCs w:val="20"/>
          <w:lang w:eastAsia="zh-CN"/>
        </w:rPr>
        <w:pPrChange w:id="343" w:author="Silvia Bertagnolli" w:date="2017-10-21T16:36:00Z">
          <w:pPr>
            <w:pStyle w:val="Normal1"/>
          </w:pPr>
        </w:pPrChange>
      </w:pPr>
      <w:ins w:id="344" w:author="Silvia Bertagnolli" w:date="2017-10-21T16:36:00Z">
        <w:r w:rsidRPr="001C664B">
          <w:rPr>
            <w:rFonts w:eastAsia="Times New Roman"/>
            <w:bCs w:val="0"/>
            <w:color w:val="auto"/>
            <w:sz w:val="24"/>
            <w:szCs w:val="20"/>
            <w:lang w:eastAsia="zh-CN"/>
            <w:rPrChange w:id="345" w:author="Silvia Bertagnolli" w:date="2017-10-21T16:36:00Z">
              <w:rPr/>
            </w:rPrChange>
          </w:rPr>
          <w:t xml:space="preserve">4.5 </w:t>
        </w:r>
        <w:r w:rsidR="001C664B">
          <w:rPr>
            <w:rFonts w:eastAsia="Times New Roman"/>
            <w:bCs w:val="0"/>
            <w:color w:val="auto"/>
            <w:sz w:val="24"/>
            <w:szCs w:val="20"/>
            <w:lang w:eastAsia="zh-CN"/>
          </w:rPr>
          <w:t>Reflexão Computacional</w:t>
        </w:r>
      </w:ins>
    </w:p>
    <w:p w:rsidR="001C664B" w:rsidRDefault="001C664B" w:rsidP="001C664B">
      <w:pPr>
        <w:pStyle w:val="Normal1"/>
        <w:rPr>
          <w:ins w:id="346" w:author="Silvia Bertagnolli" w:date="2017-10-21T16:40:00Z"/>
          <w:color w:val="auto"/>
        </w:rPr>
        <w:pPrChange w:id="347" w:author="Silvia Bertagnolli" w:date="2017-10-21T16:37:00Z">
          <w:pPr>
            <w:ind w:firstLine="708"/>
          </w:pPr>
        </w:pPrChange>
      </w:pPr>
      <w:ins w:id="348" w:author="Silvia Bertagnolli" w:date="2017-10-21T16:38:00Z">
        <w:r>
          <w:rPr>
            <w:color w:val="auto"/>
          </w:rPr>
          <w:t xml:space="preserve">Para criar em tempo de execução as tabelas e </w:t>
        </w:r>
      </w:ins>
      <w:ins w:id="349" w:author="Silvia Bertagnolli" w:date="2017-10-21T16:39:00Z">
        <w:r>
          <w:rPr>
            <w:color w:val="auto"/>
          </w:rPr>
          <w:t>classes</w:t>
        </w:r>
      </w:ins>
      <w:ins w:id="350" w:author="Silvia Bertagnolli" w:date="2017-10-21T16:38:00Z">
        <w:r>
          <w:rPr>
            <w:color w:val="auto"/>
          </w:rPr>
          <w:t xml:space="preserve"> que possuem relação com os </w:t>
        </w:r>
      </w:ins>
      <w:ins w:id="351" w:author="Silvia Bertagnolli" w:date="2017-10-21T16:39:00Z">
        <w:r>
          <w:rPr>
            <w:color w:val="auto"/>
          </w:rPr>
          <w:t xml:space="preserve">objetos IoT foi criada a classe CrudUtil, </w:t>
        </w:r>
      </w:ins>
      <w:ins w:id="352" w:author="Silvia Bertagnolli" w:date="2017-10-21T16:38:00Z">
        <w:r>
          <w:rPr>
            <w:color w:val="auto"/>
          </w:rPr>
          <w:t xml:space="preserve">que </w:t>
        </w:r>
      </w:ins>
      <w:ins w:id="353" w:author="Silvia Bertagnolli" w:date="2017-10-21T16:39:00Z">
        <w:r>
          <w:rPr>
            <w:color w:val="auto"/>
          </w:rPr>
          <w:t>é responsável pela geração din</w:t>
        </w:r>
      </w:ins>
      <w:ins w:id="354" w:author="Silvia Bertagnolli" w:date="2017-10-21T16:40:00Z">
        <w:r>
          <w:rPr>
            <w:color w:val="auto"/>
          </w:rPr>
          <w:t>âmica em tempo de execução.</w:t>
        </w:r>
      </w:ins>
      <w:ins w:id="355" w:author="Silvia Bertagnolli" w:date="2017-10-21T16:38:00Z">
        <w:r>
          <w:rPr>
            <w:color w:val="auto"/>
          </w:rPr>
          <w:t xml:space="preserve"> </w:t>
        </w:r>
      </w:ins>
    </w:p>
    <w:p w:rsidR="001C664B" w:rsidRDefault="001C664B" w:rsidP="001C664B">
      <w:pPr>
        <w:pStyle w:val="Normal1"/>
        <w:rPr>
          <w:ins w:id="356" w:author="Silvia Bertagnolli" w:date="2017-10-21T16:44:00Z"/>
          <w:rFonts w:ascii="Times New Roman" w:eastAsiaTheme="minorHAnsi" w:hAnsi="Times New Roman" w:cstheme="minorBidi"/>
          <w:color w:val="auto"/>
          <w:szCs w:val="22"/>
          <w:lang w:eastAsia="en-US"/>
        </w:rPr>
        <w:pPrChange w:id="357" w:author="Silvia Bertagnolli" w:date="2017-10-21T16:40:00Z">
          <w:pPr>
            <w:ind w:firstLine="708"/>
          </w:pPr>
        </w:pPrChange>
      </w:pPr>
      <w:ins w:id="358" w:author="Silvia Bertagnolli" w:date="2017-10-21T16:40:00Z">
        <w:r>
          <w:rPr>
            <w:color w:val="auto"/>
          </w:rPr>
          <w:tab/>
          <w:t xml:space="preserve">Por exemplo, </w:t>
        </w:r>
      </w:ins>
      <w:ins w:id="359" w:author="Silvia Bertagnolli" w:date="2017-10-21T16:43:00Z">
        <w:r>
          <w:rPr>
            <w:color w:val="auto"/>
          </w:rPr>
          <w:t xml:space="preserve">no Quadro 1, </w:t>
        </w:r>
      </w:ins>
      <w:ins w:id="360" w:author="Silvia Bertagnolli" w:date="2017-10-21T16:40:00Z">
        <w:r>
          <w:t xml:space="preserve">linha 22, </w:t>
        </w:r>
        <w:r>
          <w:t xml:space="preserve">é </w:t>
        </w:r>
        <w:r>
          <w:t>informa</w:t>
        </w:r>
        <w:r>
          <w:t>do</w:t>
        </w:r>
        <w:r>
          <w:t xml:space="preserve"> como parâmetro um objeto do tipo Class (classe) para início da sessão com o mapeamento direcionado a esta classe. Desta forma, </w:t>
        </w:r>
        <w:r>
          <w:t>é possível</w:t>
        </w:r>
        <w:r>
          <w:t xml:space="preserve"> mapear dinamicamente a classe passada como parâmetro em tempo de execução. Na linha 24, utiliza</w:t>
        </w:r>
        <w:r>
          <w:t>-se</w:t>
        </w:r>
        <w:r>
          <w:t xml:space="preserve"> a classe Configuration do Hibernate para iniciar a configuração paralela (apenas durante o período de vida do objeto sessão) do arquivo “hibernate.cfg.xml”. Na linha 2</w:t>
        </w:r>
      </w:ins>
      <w:ins w:id="361" w:author="Silvia Bertagnolli" w:date="2017-10-21T16:43:00Z">
        <w:r>
          <w:t>5</w:t>
        </w:r>
      </w:ins>
      <w:ins w:id="362" w:author="Silvia Bertagnolli" w:date="2017-10-21T16:40:00Z">
        <w:r>
          <w:t xml:space="preserve">, </w:t>
        </w:r>
      </w:ins>
      <w:ins w:id="363" w:author="Silvia Bertagnolli" w:date="2017-10-21T16:41:00Z">
        <w:r>
          <w:t>é mapeada</w:t>
        </w:r>
      </w:ins>
      <w:ins w:id="364" w:author="Silvia Bertagnolli" w:date="2017-10-21T16:40:00Z">
        <w:r>
          <w:t xml:space="preserve"> a classe através do método “</w:t>
        </w:r>
        <w:r w:rsidRPr="0093637E">
          <w:rPr>
            <w:rFonts w:ascii="Times New Roman" w:eastAsiaTheme="minorHAnsi" w:hAnsi="Times New Roman" w:cstheme="minorBidi"/>
            <w:color w:val="auto"/>
            <w:szCs w:val="22"/>
            <w:lang w:eastAsia="en-US"/>
          </w:rPr>
          <w:t xml:space="preserve">addAnnotatedClass(Class object)” e </w:t>
        </w:r>
      </w:ins>
      <w:ins w:id="365" w:author="Silvia Bertagnolli" w:date="2017-10-21T16:41:00Z">
        <w:r>
          <w:rPr>
            <w:rFonts w:ascii="Times New Roman" w:eastAsiaTheme="minorHAnsi" w:hAnsi="Times New Roman" w:cstheme="minorBidi"/>
            <w:color w:val="auto"/>
            <w:szCs w:val="22"/>
            <w:lang w:eastAsia="en-US"/>
          </w:rPr>
          <w:t xml:space="preserve">é </w:t>
        </w:r>
      </w:ins>
      <w:ins w:id="366" w:author="Silvia Bertagnolli" w:date="2017-10-21T16:40:00Z">
        <w:r w:rsidRPr="0093637E">
          <w:rPr>
            <w:rFonts w:ascii="Times New Roman" w:eastAsiaTheme="minorHAnsi" w:hAnsi="Times New Roman" w:cstheme="minorBidi"/>
            <w:color w:val="auto"/>
            <w:szCs w:val="22"/>
            <w:lang w:eastAsia="en-US"/>
          </w:rPr>
          <w:t>formaliza</w:t>
        </w:r>
      </w:ins>
      <w:ins w:id="367" w:author="Silvia Bertagnolli" w:date="2017-10-21T16:41:00Z">
        <w:r>
          <w:rPr>
            <w:rFonts w:ascii="Times New Roman" w:eastAsiaTheme="minorHAnsi" w:hAnsi="Times New Roman" w:cstheme="minorBidi"/>
            <w:color w:val="auto"/>
            <w:szCs w:val="22"/>
            <w:lang w:eastAsia="en-US"/>
          </w:rPr>
          <w:t xml:space="preserve">da </w:t>
        </w:r>
      </w:ins>
      <w:ins w:id="368" w:author="Silvia Bertagnolli" w:date="2017-10-21T16:40:00Z">
        <w:r w:rsidRPr="0093637E">
          <w:rPr>
            <w:rFonts w:ascii="Times New Roman" w:eastAsiaTheme="minorHAnsi" w:hAnsi="Times New Roman" w:cstheme="minorBidi"/>
            <w:color w:val="auto"/>
            <w:szCs w:val="22"/>
            <w:lang w:eastAsia="en-US"/>
          </w:rPr>
          <w:t xml:space="preserve">a configuração com o método configure(). A partir deste ponto, a classe passada como parâmetro já se encontra mapeada e </w:t>
        </w:r>
      </w:ins>
      <w:ins w:id="369" w:author="Silvia Bertagnolli" w:date="2017-10-21T16:41:00Z">
        <w:r>
          <w:rPr>
            <w:rFonts w:ascii="Times New Roman" w:eastAsiaTheme="minorHAnsi" w:hAnsi="Times New Roman" w:cstheme="minorBidi"/>
            <w:color w:val="auto"/>
            <w:szCs w:val="22"/>
            <w:lang w:eastAsia="en-US"/>
          </w:rPr>
          <w:t>configurada</w:t>
        </w:r>
      </w:ins>
      <w:ins w:id="370" w:author="Silvia Bertagnolli" w:date="2017-10-21T16:40:00Z">
        <w:r w:rsidRPr="0093637E">
          <w:rPr>
            <w:rFonts w:ascii="Times New Roman" w:eastAsiaTheme="minorHAnsi" w:hAnsi="Times New Roman" w:cstheme="minorBidi"/>
            <w:color w:val="auto"/>
            <w:szCs w:val="22"/>
            <w:lang w:eastAsia="en-US"/>
          </w:rPr>
          <w:t xml:space="preserve"> para operações como o banco</w:t>
        </w:r>
      </w:ins>
      <w:ins w:id="371" w:author="Silvia Bertagnolli" w:date="2017-10-21T16:41:00Z">
        <w:r>
          <w:rPr>
            <w:rFonts w:ascii="Times New Roman" w:eastAsiaTheme="minorHAnsi" w:hAnsi="Times New Roman" w:cstheme="minorBidi"/>
            <w:color w:val="auto"/>
            <w:szCs w:val="22"/>
            <w:lang w:eastAsia="en-US"/>
          </w:rPr>
          <w:t xml:space="preserve"> de dados</w:t>
        </w:r>
      </w:ins>
      <w:ins w:id="372" w:author="Silvia Bertagnolli" w:date="2017-10-21T16:40:00Z">
        <w:r w:rsidRPr="0093637E">
          <w:rPr>
            <w:rFonts w:ascii="Times New Roman" w:eastAsiaTheme="minorHAnsi" w:hAnsi="Times New Roman" w:cstheme="minorBidi"/>
            <w:color w:val="auto"/>
            <w:szCs w:val="22"/>
            <w:lang w:eastAsia="en-US"/>
          </w:rPr>
          <w:t>.</w:t>
        </w:r>
      </w:ins>
    </w:p>
    <w:p w:rsidR="001C664B" w:rsidRPr="003D7BED" w:rsidRDefault="001C664B" w:rsidP="003D7BED">
      <w:pPr>
        <w:pStyle w:val="Legenda"/>
        <w:widowControl/>
        <w:spacing w:before="120" w:after="120"/>
        <w:ind w:left="454" w:right="454"/>
        <w:jc w:val="center"/>
        <w:rPr>
          <w:ins w:id="373" w:author="Silvia Bertagnolli" w:date="2017-10-21T16:40:00Z"/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rPrChange w:id="374" w:author="Silvia Bertagnolli" w:date="2017-10-21T16:52:00Z">
            <w:rPr>
              <w:ins w:id="375" w:author="Silvia Bertagnolli" w:date="2017-10-21T16:40:00Z"/>
              <w:rFonts w:ascii="Times New Roman" w:eastAsiaTheme="minorHAnsi" w:hAnsi="Times New Roman" w:cstheme="minorBidi"/>
              <w:color w:val="auto"/>
              <w:szCs w:val="22"/>
              <w:lang w:eastAsia="en-US"/>
            </w:rPr>
          </w:rPrChange>
        </w:rPr>
        <w:pPrChange w:id="376" w:author="Silvia Bertagnolli" w:date="2017-10-21T16:52:00Z">
          <w:pPr>
            <w:ind w:firstLine="708"/>
          </w:pPr>
        </w:pPrChange>
      </w:pPr>
      <w:ins w:id="377" w:author="Silvia Bertagnolli" w:date="2017-10-21T16:44:00Z">
        <w:r w:rsidRPr="003D7BED">
          <w:rPr>
            <w:rFonts w:ascii="Helvetica" w:eastAsia="Times New Roman" w:hAnsi="Helvetica" w:cs="Times New Roman"/>
            <w:b/>
            <w:bCs/>
            <w:i w:val="0"/>
            <w:iCs w:val="0"/>
            <w:color w:val="auto"/>
            <w:sz w:val="20"/>
            <w:szCs w:val="20"/>
            <w:rPrChange w:id="378" w:author="Silvia Bertagnolli" w:date="2017-10-21T16:52:00Z">
              <w:rPr>
                <w:rFonts w:ascii="Times New Roman" w:eastAsiaTheme="minorHAnsi" w:hAnsi="Times New Roman" w:cstheme="minorBidi"/>
                <w:color w:val="auto"/>
                <w:szCs w:val="22"/>
                <w:lang w:eastAsia="en-US"/>
              </w:rPr>
            </w:rPrChange>
          </w:rPr>
          <w:t>Quadro 1. Usando Reflex</w:t>
        </w:r>
      </w:ins>
      <w:ins w:id="379" w:author="Silvia Bertagnolli" w:date="2017-10-21T16:45:00Z">
        <w:r w:rsidRPr="003D7BED">
          <w:rPr>
            <w:rFonts w:ascii="Helvetica" w:eastAsia="Times New Roman" w:hAnsi="Helvetica" w:cs="Times New Roman"/>
            <w:b/>
            <w:bCs/>
            <w:i w:val="0"/>
            <w:iCs w:val="0"/>
            <w:color w:val="auto"/>
            <w:sz w:val="20"/>
            <w:szCs w:val="20"/>
            <w:rPrChange w:id="380" w:author="Silvia Bertagnolli" w:date="2017-10-21T16:52:00Z">
              <w:rPr>
                <w:rFonts w:ascii="Times New Roman" w:eastAsiaTheme="minorHAnsi" w:hAnsi="Times New Roman" w:cstheme="minorBidi"/>
                <w:color w:val="auto"/>
                <w:szCs w:val="22"/>
                <w:lang w:eastAsia="en-US"/>
              </w:rPr>
            </w:rPrChange>
          </w:rPr>
          <w:t>ão Computacional (definição de elementos)</w:t>
        </w:r>
      </w:ins>
    </w:p>
    <w:tbl>
      <w:tblPr>
        <w:tblStyle w:val="Tabelacomgrade"/>
        <w:tblW w:w="0" w:type="auto"/>
        <w:tblLook w:val="04A0"/>
      </w:tblPr>
      <w:tblGrid>
        <w:gridCol w:w="8650"/>
      </w:tblGrid>
      <w:tr w:rsidR="001C664B" w:rsidTr="001C664B">
        <w:trPr>
          <w:ins w:id="381" w:author="Silvia Bertagnolli" w:date="2017-10-21T16:42:00Z"/>
        </w:trPr>
        <w:tc>
          <w:tcPr>
            <w:tcW w:w="8650" w:type="dxa"/>
          </w:tcPr>
          <w:p w:rsidR="001C664B" w:rsidRPr="001C664B" w:rsidRDefault="001C664B" w:rsidP="001C664B">
            <w:pPr>
              <w:pStyle w:val="Normal1"/>
              <w:spacing w:before="0"/>
              <w:rPr>
                <w:ins w:id="382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383" w:author="Silvia Bertagnolli" w:date="2017-10-21T16:43:00Z">
                  <w:rPr>
                    <w:ins w:id="384" w:author="Silvia Bertagnolli" w:date="2017-10-21T16:42:00Z"/>
                    <w:color w:val="auto"/>
                  </w:rPr>
                </w:rPrChange>
              </w:rPr>
              <w:pPrChange w:id="385" w:author="Silvia Bertagnolli" w:date="2017-10-21T16:42:00Z">
                <w:pPr>
                  <w:pStyle w:val="Normal1"/>
                </w:pPr>
              </w:pPrChange>
            </w:pPr>
            <w:ins w:id="386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387" w:author="Silvia Bertagnolli" w:date="2017-10-21T16:43:00Z">
                    <w:rPr>
                      <w:color w:val="auto"/>
                    </w:rPr>
                  </w:rPrChange>
                </w:rPr>
                <w:t>14.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388" w:author="Silvia Bertagnolli" w:date="2017-10-21T16:43:00Z">
                    <w:rPr>
                      <w:color w:val="auto"/>
                    </w:rPr>
                  </w:rPrChange>
                </w:rPr>
                <w:tab/>
                <w:t>public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389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 xml:space="preserve"> 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390" w:author="Silvia Bertagnolli" w:date="2017-10-21T16:43:00Z">
                    <w:rPr>
                      <w:color w:val="auto"/>
                    </w:rPr>
                  </w:rPrChange>
                </w:rPr>
                <w:t>class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391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 xml:space="preserve"> 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392" w:author="Silvia Bertagnolli" w:date="2017-10-21T16:43:00Z">
                    <w:rPr>
                      <w:color w:val="auto"/>
                    </w:rPr>
                  </w:rPrChange>
                </w:rPr>
                <w:t>CrudUtil {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393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394" w:author="Silvia Bertagnolli" w:date="2017-10-21T16:43:00Z">
                  <w:rPr>
                    <w:ins w:id="395" w:author="Silvia Bertagnolli" w:date="2017-10-21T16:42:00Z"/>
                    <w:color w:val="auto"/>
                  </w:rPr>
                </w:rPrChange>
              </w:rPr>
              <w:pPrChange w:id="396" w:author="Silvia Bertagnolli" w:date="2017-10-21T16:42:00Z">
                <w:pPr>
                  <w:pStyle w:val="Normal1"/>
                </w:pPr>
              </w:pPrChange>
            </w:pPr>
            <w:ins w:id="397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398" w:author="Silvia Bertagnolli" w:date="2017-10-21T16:43:00Z">
                    <w:rPr>
                      <w:color w:val="auto"/>
                    </w:rPr>
                  </w:rPrChange>
                </w:rPr>
                <w:t>15.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399" w:author="Silvia Bertagnolli" w:date="2017-10-21T16:43:00Z">
                    <w:rPr>
                      <w:color w:val="auto"/>
                    </w:rPr>
                  </w:rPrChange>
                </w:rPr>
                <w:tab/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00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>//...outras defini</w:t>
              </w:r>
            </w:ins>
            <w:ins w:id="401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02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>ções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03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404" w:author="Silvia Bertagnolli" w:date="2017-10-21T16:43:00Z">
                  <w:rPr>
                    <w:ins w:id="405" w:author="Silvia Bertagnolli" w:date="2017-10-21T16:42:00Z"/>
                    <w:color w:val="auto"/>
                  </w:rPr>
                </w:rPrChange>
              </w:rPr>
              <w:pPrChange w:id="406" w:author="Silvia Bertagnolli" w:date="2017-10-21T16:42:00Z">
                <w:pPr>
                  <w:pStyle w:val="Normal1"/>
                </w:pPr>
              </w:pPrChange>
            </w:pPr>
            <w:ins w:id="407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08" w:author="Silvia Bertagnolli" w:date="2017-10-21T16:43:00Z">
                    <w:rPr>
                      <w:color w:val="auto"/>
                    </w:rPr>
                  </w:rPrChange>
                </w:rPr>
                <w:t>22.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09" w:author="Silvia Bertagnolli" w:date="2017-10-21T16:43:00Z">
                    <w:rPr>
                      <w:color w:val="auto"/>
                    </w:rPr>
                  </w:rPrChange>
                </w:rPr>
                <w:tab/>
                <w:t>private</w:t>
              </w:r>
            </w:ins>
            <w:ins w:id="410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11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 xml:space="preserve"> </w:t>
              </w:r>
            </w:ins>
            <w:ins w:id="412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13" w:author="Silvia Bertagnolli" w:date="2017-10-21T16:43:00Z">
                    <w:rPr>
                      <w:color w:val="auto"/>
                    </w:rPr>
                  </w:rPrChange>
                </w:rPr>
                <w:t>void</w:t>
              </w:r>
            </w:ins>
            <w:ins w:id="414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15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 xml:space="preserve"> </w:t>
              </w:r>
            </w:ins>
            <w:ins w:id="416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17" w:author="Silvia Bertagnolli" w:date="2017-10-21T16:43:00Z">
                    <w:rPr>
                      <w:color w:val="auto"/>
                    </w:rPr>
                  </w:rPrChange>
                </w:rPr>
                <w:t>inicia_sessao(Class classe) {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18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419" w:author="Silvia Bertagnolli" w:date="2017-10-21T16:43:00Z">
                  <w:rPr>
                    <w:ins w:id="420" w:author="Silvia Bertagnolli" w:date="2017-10-21T16:42:00Z"/>
                    <w:color w:val="auto"/>
                  </w:rPr>
                </w:rPrChange>
              </w:rPr>
              <w:pPrChange w:id="421" w:author="Silvia Bertagnolli" w:date="2017-10-21T16:42:00Z">
                <w:pPr>
                  <w:pStyle w:val="Normal1"/>
                </w:pPr>
              </w:pPrChange>
            </w:pPr>
            <w:ins w:id="422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23" w:author="Silvia Bertagnolli" w:date="2017-10-21T16:43:00Z">
                    <w:rPr>
                      <w:color w:val="auto"/>
                    </w:rPr>
                  </w:rPrChange>
                </w:rPr>
                <w:t>23.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24" w:author="Silvia Bertagnolli" w:date="2017-10-21T16:43:00Z">
                    <w:rPr>
                      <w:color w:val="auto"/>
                    </w:rPr>
                  </w:rPrChange>
                </w:rPr>
                <w:tab/>
                <w:t>try {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25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426" w:author="Silvia Bertagnolli" w:date="2017-10-21T16:43:00Z">
                  <w:rPr>
                    <w:ins w:id="427" w:author="Silvia Bertagnolli" w:date="2017-10-21T16:42:00Z"/>
                    <w:color w:val="auto"/>
                  </w:rPr>
                </w:rPrChange>
              </w:rPr>
              <w:pPrChange w:id="428" w:author="Silvia Bertagnolli" w:date="2017-10-21T16:42:00Z">
                <w:pPr>
                  <w:pStyle w:val="Normal1"/>
                </w:pPr>
              </w:pPrChange>
            </w:pPr>
            <w:ins w:id="429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30" w:author="Silvia Bertagnolli" w:date="2017-10-21T16:43:00Z">
                    <w:rPr>
                      <w:color w:val="auto"/>
                    </w:rPr>
                  </w:rPrChange>
                </w:rPr>
                <w:t>24.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31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        Configuration config =new Configuration();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32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433" w:author="Silvia Bertagnolli" w:date="2017-10-21T16:43:00Z">
                  <w:rPr>
                    <w:ins w:id="434" w:author="Silvia Bertagnolli" w:date="2017-10-21T16:42:00Z"/>
                    <w:color w:val="auto"/>
                  </w:rPr>
                </w:rPrChange>
              </w:rPr>
              <w:pPrChange w:id="435" w:author="Silvia Bertagnolli" w:date="2017-10-21T16:42:00Z">
                <w:pPr>
                  <w:pStyle w:val="Normal1"/>
                </w:pPr>
              </w:pPrChange>
            </w:pPr>
            <w:ins w:id="436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37" w:author="Silvia Bertagnolli" w:date="2017-10-21T16:43:00Z">
                    <w:rPr>
                      <w:color w:val="auto"/>
                    </w:rPr>
                  </w:rPrChange>
                </w:rPr>
                <w:t>25.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38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        config.addAnnotatedClass(classe);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39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440" w:author="Silvia Bertagnolli" w:date="2017-10-21T16:43:00Z">
                  <w:rPr>
                    <w:ins w:id="441" w:author="Silvia Bertagnolli" w:date="2017-10-21T16:42:00Z"/>
                    <w:color w:val="auto"/>
                  </w:rPr>
                </w:rPrChange>
              </w:rPr>
              <w:pPrChange w:id="442" w:author="Silvia Bertagnolli" w:date="2017-10-21T16:42:00Z">
                <w:pPr>
                  <w:pStyle w:val="Normal1"/>
                </w:pPr>
              </w:pPrChange>
            </w:pPr>
            <w:ins w:id="443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44" w:author="Silvia Bertagnolli" w:date="2017-10-21T16:43:00Z">
                    <w:rPr>
                      <w:color w:val="auto"/>
                    </w:rPr>
                  </w:rPrChange>
                </w:rPr>
                <w:t>2</w:t>
              </w:r>
            </w:ins>
            <w:ins w:id="445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46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>6</w:t>
              </w:r>
            </w:ins>
            <w:ins w:id="447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48" w:author="Silvia Bertagnolli" w:date="2017-10-21T16:43:00Z">
                    <w:rPr>
                      <w:color w:val="auto"/>
                    </w:rPr>
                  </w:rPrChange>
                </w:rPr>
                <w:t>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49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        config.configure();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50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451" w:author="Silvia Bertagnolli" w:date="2017-10-21T16:43:00Z">
                  <w:rPr>
                    <w:ins w:id="452" w:author="Silvia Bertagnolli" w:date="2017-10-21T16:42:00Z"/>
                    <w:color w:val="auto"/>
                  </w:rPr>
                </w:rPrChange>
              </w:rPr>
              <w:pPrChange w:id="453" w:author="Silvia Bertagnolli" w:date="2017-10-21T16:42:00Z">
                <w:pPr>
                  <w:pStyle w:val="Normal1"/>
                </w:pPr>
              </w:pPrChange>
            </w:pPr>
            <w:ins w:id="454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55" w:author="Silvia Bertagnolli" w:date="2017-10-21T16:43:00Z">
                    <w:rPr>
                      <w:color w:val="auto"/>
                    </w:rPr>
                  </w:rPrChange>
                </w:rPr>
                <w:t>2</w:t>
              </w:r>
            </w:ins>
            <w:ins w:id="456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57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>7</w:t>
              </w:r>
            </w:ins>
            <w:ins w:id="458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59" w:author="Silvia Bertagnolli" w:date="2017-10-21T16:43:00Z">
                    <w:rPr>
                      <w:color w:val="auto"/>
                    </w:rPr>
                  </w:rPrChange>
                </w:rPr>
                <w:t>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60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        factory = config.buildSessionFactory();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61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462" w:author="Silvia Bertagnolli" w:date="2017-10-21T16:43:00Z">
                  <w:rPr>
                    <w:ins w:id="463" w:author="Silvia Bertagnolli" w:date="2017-10-21T16:42:00Z"/>
                    <w:color w:val="auto"/>
                  </w:rPr>
                </w:rPrChange>
              </w:rPr>
              <w:pPrChange w:id="464" w:author="Silvia Bertagnolli" w:date="2017-10-21T16:42:00Z">
                <w:pPr>
                  <w:pStyle w:val="Normal1"/>
                </w:pPr>
              </w:pPrChange>
            </w:pPr>
            <w:ins w:id="465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66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>2</w:t>
              </w:r>
            </w:ins>
            <w:ins w:id="467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68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>8</w:t>
              </w:r>
            </w:ins>
            <w:ins w:id="469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70" w:author="Silvia Bertagnolli" w:date="2017-10-21T16:43:00Z">
                    <w:rPr>
                      <w:color w:val="auto"/>
                    </w:rPr>
                  </w:rPrChange>
                </w:rPr>
                <w:t>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71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        sessao = factory.openSession();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72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473" w:author="Silvia Bertagnolli" w:date="2017-10-21T16:43:00Z">
                  <w:rPr>
                    <w:ins w:id="474" w:author="Silvia Bertagnolli" w:date="2017-10-21T16:42:00Z"/>
                    <w:color w:val="auto"/>
                  </w:rPr>
                </w:rPrChange>
              </w:rPr>
              <w:pPrChange w:id="475" w:author="Silvia Bertagnolli" w:date="2017-10-21T16:42:00Z">
                <w:pPr>
                  <w:pStyle w:val="Normal1"/>
                </w:pPr>
              </w:pPrChange>
            </w:pPr>
            <w:ins w:id="476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77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>29</w:t>
              </w:r>
            </w:ins>
            <w:ins w:id="478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79" w:author="Silvia Bertagnolli" w:date="2017-10-21T16:43:00Z">
                    <w:rPr>
                      <w:color w:val="auto"/>
                    </w:rPr>
                  </w:rPrChange>
                </w:rPr>
                <w:t>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80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        sessao.beginTransaction();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81" w:author="Silvia Bertagnolli" w:date="2017-10-21T16:42:00Z"/>
                <w:rFonts w:ascii="Courier New" w:hAnsi="Courier New" w:cs="Courier New"/>
                <w:color w:val="auto"/>
                <w:sz w:val="18"/>
                <w:lang w:val="en-US"/>
                <w:rPrChange w:id="482" w:author="Silvia Bertagnolli" w:date="2017-10-21T16:43:00Z">
                  <w:rPr>
                    <w:ins w:id="483" w:author="Silvia Bertagnolli" w:date="2017-10-21T16:42:00Z"/>
                    <w:color w:val="auto"/>
                  </w:rPr>
                </w:rPrChange>
              </w:rPr>
              <w:pPrChange w:id="484" w:author="Silvia Bertagnolli" w:date="2017-10-21T16:42:00Z">
                <w:pPr>
                  <w:pStyle w:val="Normal1"/>
                </w:pPr>
              </w:pPrChange>
            </w:pPr>
            <w:ins w:id="485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86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>3</w:t>
              </w:r>
            </w:ins>
            <w:ins w:id="487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88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  <w:lang w:val="en-US"/>
                    </w:rPr>
                  </w:rPrChange>
                </w:rPr>
                <w:t>0</w:t>
              </w:r>
            </w:ins>
            <w:ins w:id="489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90" w:author="Silvia Bertagnolli" w:date="2017-10-21T16:43:00Z">
                    <w:rPr>
                      <w:color w:val="auto"/>
                    </w:rPr>
                  </w:rPrChange>
                </w:rPr>
                <w:t>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lang w:val="en-US"/>
                  <w:rPrChange w:id="491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    } catch (HibernateException e) {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492" w:author="Silvia Bertagnolli" w:date="2017-10-21T16:42:00Z"/>
                <w:rFonts w:ascii="Courier New" w:hAnsi="Courier New" w:cs="Courier New"/>
                <w:color w:val="auto"/>
                <w:sz w:val="18"/>
                <w:rPrChange w:id="493" w:author="Silvia Bertagnolli" w:date="2017-10-21T16:43:00Z">
                  <w:rPr>
                    <w:ins w:id="494" w:author="Silvia Bertagnolli" w:date="2017-10-21T16:42:00Z"/>
                    <w:color w:val="auto"/>
                  </w:rPr>
                </w:rPrChange>
              </w:rPr>
              <w:pPrChange w:id="495" w:author="Silvia Bertagnolli" w:date="2017-10-21T16:42:00Z">
                <w:pPr>
                  <w:pStyle w:val="Normal1"/>
                </w:pPr>
              </w:pPrChange>
            </w:pPr>
            <w:ins w:id="496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rPrChange w:id="497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</w:rPr>
                  </w:rPrChange>
                </w:rPr>
                <w:t>3</w:t>
              </w:r>
            </w:ins>
            <w:ins w:id="498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rPrChange w:id="499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</w:rPr>
                  </w:rPrChange>
                </w:rPr>
                <w:t>1</w:t>
              </w:r>
            </w:ins>
            <w:ins w:id="500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rPrChange w:id="501" w:author="Silvia Bertagnolli" w:date="2017-10-21T16:43:00Z">
                    <w:rPr>
                      <w:color w:val="auto"/>
                    </w:rPr>
                  </w:rPrChange>
                </w:rPr>
                <w:t>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rPrChange w:id="502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        System.out.println("Criação da sessão falhou. "+ e);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503" w:author="Silvia Bertagnolli" w:date="2017-10-21T16:42:00Z"/>
                <w:rFonts w:ascii="Courier New" w:hAnsi="Courier New" w:cs="Courier New"/>
                <w:color w:val="auto"/>
                <w:sz w:val="18"/>
                <w:rPrChange w:id="504" w:author="Silvia Bertagnolli" w:date="2017-10-21T16:43:00Z">
                  <w:rPr>
                    <w:ins w:id="505" w:author="Silvia Bertagnolli" w:date="2017-10-21T16:42:00Z"/>
                    <w:color w:val="auto"/>
                  </w:rPr>
                </w:rPrChange>
              </w:rPr>
              <w:pPrChange w:id="506" w:author="Silvia Bertagnolli" w:date="2017-10-21T16:42:00Z">
                <w:pPr>
                  <w:pStyle w:val="Normal1"/>
                </w:pPr>
              </w:pPrChange>
            </w:pPr>
            <w:ins w:id="507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rPrChange w:id="508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</w:rPr>
                  </w:rPrChange>
                </w:rPr>
                <w:t>3</w:t>
              </w:r>
            </w:ins>
            <w:ins w:id="509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rPrChange w:id="510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</w:rPr>
                  </w:rPrChange>
                </w:rPr>
                <w:t>2</w:t>
              </w:r>
            </w:ins>
            <w:ins w:id="511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rPrChange w:id="512" w:author="Silvia Bertagnolli" w:date="2017-10-21T16:43:00Z">
                    <w:rPr>
                      <w:color w:val="auto"/>
                    </w:rPr>
                  </w:rPrChange>
                </w:rPr>
                <w:t>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rPrChange w:id="513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    }</w:t>
              </w:r>
            </w:ins>
          </w:p>
          <w:p w:rsidR="001C664B" w:rsidRPr="001C664B" w:rsidRDefault="001C664B" w:rsidP="001C664B">
            <w:pPr>
              <w:pStyle w:val="Normal1"/>
              <w:spacing w:before="0"/>
              <w:rPr>
                <w:ins w:id="514" w:author="Silvia Bertagnolli" w:date="2017-10-21T16:42:00Z"/>
                <w:color w:val="auto"/>
                <w:sz w:val="18"/>
                <w:rPrChange w:id="515" w:author="Silvia Bertagnolli" w:date="2017-10-21T16:43:00Z">
                  <w:rPr>
                    <w:ins w:id="516" w:author="Silvia Bertagnolli" w:date="2017-10-21T16:42:00Z"/>
                    <w:color w:val="auto"/>
                  </w:rPr>
                </w:rPrChange>
              </w:rPr>
              <w:pPrChange w:id="517" w:author="Silvia Bertagnolli" w:date="2017-10-21T16:42:00Z">
                <w:pPr>
                  <w:pStyle w:val="Normal1"/>
                </w:pPr>
              </w:pPrChange>
            </w:pPr>
            <w:ins w:id="518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rPrChange w:id="519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</w:rPr>
                  </w:rPrChange>
                </w:rPr>
                <w:t>3</w:t>
              </w:r>
            </w:ins>
            <w:ins w:id="520" w:author="Silvia Bertagnolli" w:date="2017-10-21T16:43:00Z">
              <w:r w:rsidRPr="001C664B">
                <w:rPr>
                  <w:rFonts w:ascii="Courier New" w:hAnsi="Courier New" w:cs="Courier New"/>
                  <w:color w:val="auto"/>
                  <w:sz w:val="18"/>
                  <w:rPrChange w:id="521" w:author="Silvia Bertagnolli" w:date="2017-10-21T16:43:00Z">
                    <w:rPr>
                      <w:rFonts w:ascii="Courier New" w:hAnsi="Courier New" w:cs="Courier New"/>
                      <w:color w:val="auto"/>
                      <w:sz w:val="20"/>
                    </w:rPr>
                  </w:rPrChange>
                </w:rPr>
                <w:t>3</w:t>
              </w:r>
            </w:ins>
            <w:ins w:id="522" w:author="Silvia Bertagnolli" w:date="2017-10-21T16:42:00Z">
              <w:r w:rsidRPr="001C664B">
                <w:rPr>
                  <w:rFonts w:ascii="Courier New" w:hAnsi="Courier New" w:cs="Courier New"/>
                  <w:color w:val="auto"/>
                  <w:sz w:val="18"/>
                  <w:rPrChange w:id="523" w:author="Silvia Bertagnolli" w:date="2017-10-21T16:43:00Z">
                    <w:rPr>
                      <w:color w:val="auto"/>
                    </w:rPr>
                  </w:rPrChange>
                </w:rPr>
                <w:t>.</w:t>
              </w:r>
              <w:r w:rsidRPr="001C664B">
                <w:rPr>
                  <w:rFonts w:ascii="Courier New" w:hAnsi="Courier New" w:cs="Courier New"/>
                  <w:color w:val="auto"/>
                  <w:sz w:val="18"/>
                  <w:rPrChange w:id="524" w:author="Silvia Bertagnolli" w:date="2017-10-21T16:43:00Z">
                    <w:rPr>
                      <w:color w:val="auto"/>
                    </w:rPr>
                  </w:rPrChange>
                </w:rPr>
                <w:tab/>
                <w:t xml:space="preserve">    }</w:t>
              </w:r>
            </w:ins>
          </w:p>
        </w:tc>
      </w:tr>
    </w:tbl>
    <w:p w:rsidR="001C664B" w:rsidRDefault="001C664B" w:rsidP="001C664B">
      <w:pPr>
        <w:ind w:firstLine="708"/>
        <w:rPr>
          <w:ins w:id="525" w:author="Silvia Bertagnolli" w:date="2017-10-21T16:47:00Z"/>
        </w:rPr>
      </w:pPr>
      <w:ins w:id="526" w:author="Silvia Bertagnolli" w:date="2017-10-21T16:46:00Z">
        <w:r>
          <w:t>Considerando, por exemplo, a l</w:t>
        </w:r>
        <w:r>
          <w:t>istagem de registros</w:t>
        </w:r>
      </w:ins>
      <w:ins w:id="527" w:author="Silvia Bertagnolli" w:date="2017-10-21T16:52:00Z">
        <w:r w:rsidR="003D7BED">
          <w:t xml:space="preserve"> (Quadro 2)</w:t>
        </w:r>
      </w:ins>
      <w:ins w:id="528" w:author="Silvia Bertagnolli" w:date="2017-10-21T16:46:00Z">
        <w:r>
          <w:t xml:space="preserve">, pode-se observar </w:t>
        </w:r>
      </w:ins>
      <w:ins w:id="529" w:author="Silvia Bertagnolli" w:date="2017-10-21T16:52:00Z">
        <w:r w:rsidR="003D7BED">
          <w:t>o</w:t>
        </w:r>
      </w:ins>
      <w:ins w:id="530" w:author="Silvia Bertagnolli" w:date="2017-10-21T16:46:00Z">
        <w:r>
          <w:t xml:space="preserve"> uso da reflexão na </w:t>
        </w:r>
        <w:r>
          <w:t>linha 12</w:t>
        </w:r>
      </w:ins>
      <w:ins w:id="531" w:author="Silvia Bertagnolli" w:date="2017-10-21T16:49:00Z">
        <w:r w:rsidR="003D7BED">
          <w:t>7</w:t>
        </w:r>
      </w:ins>
      <w:ins w:id="532" w:author="Silvia Bertagnolli" w:date="2017-10-21T16:46:00Z">
        <w:r>
          <w:t>,</w:t>
        </w:r>
        <w:r>
          <w:t xml:space="preserve"> onde é obtida a</w:t>
        </w:r>
        <w:r>
          <w:t xml:space="preserve"> classe do objeto parâmetro. Utiliza</w:t>
        </w:r>
        <w:r>
          <w:t>-se</w:t>
        </w:r>
        <w:r>
          <w:t xml:space="preserve"> esta classe para instanciar um método definido no padrão do projeto chamado “toQuery” (linha 1</w:t>
        </w:r>
      </w:ins>
      <w:ins w:id="533" w:author="Silvia Bertagnolli" w:date="2017-10-21T16:49:00Z">
        <w:r w:rsidR="003D7BED">
          <w:t>28</w:t>
        </w:r>
      </w:ins>
      <w:ins w:id="534" w:author="Silvia Bertagnolli" w:date="2017-10-21T16:46:00Z">
        <w:r>
          <w:t xml:space="preserve">) que retorna a namedQuery específica da classe. Após a consulta </w:t>
        </w:r>
        <w:r>
          <w:lastRenderedPageBreak/>
          <w:t>realizada, é retornada uma lista genérica (cada registro é instancia de um Object) para tratamento exterior.</w:t>
        </w:r>
      </w:ins>
    </w:p>
    <w:p w:rsidR="003D7BED" w:rsidRPr="003D7BED" w:rsidRDefault="003D7BED" w:rsidP="003D7BED">
      <w:pPr>
        <w:pStyle w:val="Legenda"/>
        <w:widowControl/>
        <w:spacing w:before="120" w:after="120"/>
        <w:ind w:left="454" w:right="454"/>
        <w:jc w:val="center"/>
        <w:rPr>
          <w:ins w:id="535" w:author="Silvia Bertagnolli" w:date="2017-10-21T16:46:00Z"/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rPrChange w:id="536" w:author="Silvia Bertagnolli" w:date="2017-10-21T16:52:00Z">
            <w:rPr>
              <w:ins w:id="537" w:author="Silvia Bertagnolli" w:date="2017-10-21T16:46:00Z"/>
            </w:rPr>
          </w:rPrChange>
        </w:rPr>
        <w:pPrChange w:id="538" w:author="Silvia Bertagnolli" w:date="2017-10-21T16:52:00Z">
          <w:pPr>
            <w:ind w:firstLine="708"/>
          </w:pPr>
        </w:pPrChange>
      </w:pPr>
      <w:ins w:id="539" w:author="Silvia Bertagnolli" w:date="2017-10-21T16:50:00Z">
        <w:r w:rsidRPr="003D7BED">
          <w:rPr>
            <w:rFonts w:ascii="Helvetica" w:eastAsia="Times New Roman" w:hAnsi="Helvetica" w:cs="Times New Roman"/>
            <w:b/>
            <w:bCs/>
            <w:i w:val="0"/>
            <w:iCs w:val="0"/>
            <w:color w:val="auto"/>
            <w:sz w:val="20"/>
            <w:szCs w:val="20"/>
            <w:rPrChange w:id="540" w:author="Silvia Bertagnolli" w:date="2017-10-21T16:52:00Z">
              <w:rPr>
                <w:rFonts w:ascii="Times New Roman" w:eastAsiaTheme="minorHAnsi" w:hAnsi="Times New Roman" w:cstheme="minorBidi"/>
                <w:color w:val="auto"/>
                <w:szCs w:val="22"/>
                <w:lang w:eastAsia="en-US"/>
              </w:rPr>
            </w:rPrChange>
          </w:rPr>
          <w:t xml:space="preserve">Quadro </w:t>
        </w:r>
      </w:ins>
      <w:ins w:id="541" w:author="Silvia Bertagnolli" w:date="2017-10-21T16:51:00Z">
        <w:r w:rsidRPr="003D7BED">
          <w:rPr>
            <w:rFonts w:ascii="Helvetica" w:eastAsia="Times New Roman" w:hAnsi="Helvetica" w:cs="Times New Roman"/>
            <w:b/>
            <w:bCs/>
            <w:i w:val="0"/>
            <w:iCs w:val="0"/>
            <w:color w:val="auto"/>
            <w:sz w:val="20"/>
            <w:szCs w:val="20"/>
            <w:rPrChange w:id="542" w:author="Silvia Bertagnolli" w:date="2017-10-21T16:52:00Z">
              <w:rPr>
                <w:rFonts w:ascii="Times New Roman" w:eastAsiaTheme="minorHAnsi" w:hAnsi="Times New Roman" w:cstheme="minorBidi"/>
                <w:color w:val="auto"/>
                <w:szCs w:val="22"/>
                <w:lang w:eastAsia="en-US"/>
              </w:rPr>
            </w:rPrChange>
          </w:rPr>
          <w:t>2</w:t>
        </w:r>
      </w:ins>
      <w:ins w:id="543" w:author="Silvia Bertagnolli" w:date="2017-10-21T16:50:00Z">
        <w:r w:rsidRPr="003D7BED">
          <w:rPr>
            <w:rFonts w:ascii="Helvetica" w:eastAsia="Times New Roman" w:hAnsi="Helvetica" w:cs="Times New Roman"/>
            <w:b/>
            <w:bCs/>
            <w:i w:val="0"/>
            <w:iCs w:val="0"/>
            <w:color w:val="auto"/>
            <w:sz w:val="20"/>
            <w:szCs w:val="20"/>
            <w:rPrChange w:id="544" w:author="Silvia Bertagnolli" w:date="2017-10-21T16:52:00Z">
              <w:rPr>
                <w:rFonts w:ascii="Times New Roman" w:eastAsiaTheme="minorHAnsi" w:hAnsi="Times New Roman" w:cstheme="minorBidi"/>
                <w:color w:val="auto"/>
                <w:szCs w:val="22"/>
                <w:lang w:eastAsia="en-US"/>
              </w:rPr>
            </w:rPrChange>
          </w:rPr>
          <w:t>. Usando Reflexão Computacional (</w:t>
        </w:r>
      </w:ins>
      <w:ins w:id="545" w:author="Silvia Bertagnolli" w:date="2017-10-21T16:51:00Z">
        <w:r w:rsidRPr="003D7BED">
          <w:rPr>
            <w:rFonts w:ascii="Helvetica" w:eastAsia="Times New Roman" w:hAnsi="Helvetica" w:cs="Times New Roman"/>
            <w:b/>
            <w:bCs/>
            <w:i w:val="0"/>
            <w:iCs w:val="0"/>
            <w:color w:val="auto"/>
            <w:sz w:val="20"/>
            <w:szCs w:val="20"/>
            <w:rPrChange w:id="546" w:author="Silvia Bertagnolli" w:date="2017-10-21T16:52:00Z">
              <w:rPr>
                <w:rFonts w:ascii="Times New Roman" w:eastAsiaTheme="minorHAnsi" w:hAnsi="Times New Roman" w:cstheme="minorBidi"/>
                <w:color w:val="auto"/>
                <w:szCs w:val="22"/>
                <w:lang w:eastAsia="en-US"/>
              </w:rPr>
            </w:rPrChange>
          </w:rPr>
          <w:t>listagem de registros do BD</w:t>
        </w:r>
      </w:ins>
      <w:ins w:id="547" w:author="Silvia Bertagnolli" w:date="2017-10-21T16:50:00Z">
        <w:r w:rsidRPr="003D7BED">
          <w:rPr>
            <w:rFonts w:ascii="Helvetica" w:eastAsia="Times New Roman" w:hAnsi="Helvetica" w:cs="Times New Roman"/>
            <w:b/>
            <w:bCs/>
            <w:i w:val="0"/>
            <w:iCs w:val="0"/>
            <w:color w:val="auto"/>
            <w:sz w:val="20"/>
            <w:szCs w:val="20"/>
            <w:rPrChange w:id="548" w:author="Silvia Bertagnolli" w:date="2017-10-21T16:52:00Z">
              <w:rPr>
                <w:rFonts w:ascii="Times New Roman" w:eastAsiaTheme="minorHAnsi" w:hAnsi="Times New Roman" w:cstheme="minorBidi"/>
                <w:color w:val="auto"/>
                <w:szCs w:val="22"/>
                <w:lang w:eastAsia="en-US"/>
              </w:rPr>
            </w:rPrChange>
          </w:rPr>
          <w:t>)</w:t>
        </w:r>
      </w:ins>
    </w:p>
    <w:tbl>
      <w:tblPr>
        <w:tblStyle w:val="Tabelacomgrade"/>
        <w:tblW w:w="0" w:type="auto"/>
        <w:tblLook w:val="04A0"/>
      </w:tblPr>
      <w:tblGrid>
        <w:gridCol w:w="8650"/>
      </w:tblGrid>
      <w:tr w:rsidR="003D7BED" w:rsidTr="003D7BED">
        <w:trPr>
          <w:ins w:id="549" w:author="Silvia Bertagnolli" w:date="2017-10-21T16:47:00Z"/>
        </w:trPr>
        <w:tc>
          <w:tcPr>
            <w:tcW w:w="8650" w:type="dxa"/>
          </w:tcPr>
          <w:p w:rsidR="003D7BED" w:rsidRPr="003D7BED" w:rsidRDefault="003D7BED" w:rsidP="003D7BED">
            <w:pPr>
              <w:pStyle w:val="Normal1"/>
              <w:spacing w:before="0"/>
              <w:rPr>
                <w:ins w:id="550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551" w:author="Silvia Bertagnolli" w:date="2017-10-21T16:47:00Z">
                  <w:rPr>
                    <w:ins w:id="552" w:author="Silvia Bertagnolli" w:date="2017-10-21T16:47:00Z"/>
                    <w:color w:val="auto"/>
                  </w:rPr>
                </w:rPrChange>
              </w:rPr>
              <w:pPrChange w:id="553" w:author="Silvia Bertagnolli" w:date="2017-10-21T16:47:00Z">
                <w:pPr>
                  <w:pStyle w:val="Normal1"/>
                </w:pPr>
              </w:pPrChange>
            </w:pPr>
            <w:ins w:id="554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555" w:author="Silvia Bertagnolli" w:date="2017-10-21T16:47:00Z">
                    <w:rPr>
                      <w:color w:val="auto"/>
                    </w:rPr>
                  </w:rPrChange>
                </w:rPr>
                <w:t>123.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556" w:author="Silvia Bertagnolli" w:date="2017-10-21T16:47:00Z">
                    <w:rPr>
                      <w:color w:val="auto"/>
                    </w:rPr>
                  </w:rPrChange>
                </w:rPr>
                <w:tab/>
                <w:t>public</w:t>
              </w:r>
            </w:ins>
            <w:ins w:id="557" w:author="Silvia Bertagnolli" w:date="2017-10-21T16:48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 xml:space="preserve"> </w:t>
              </w:r>
            </w:ins>
            <w:ins w:id="558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559" w:author="Silvia Bertagnolli" w:date="2017-10-21T16:47:00Z">
                    <w:rPr>
                      <w:color w:val="auto"/>
                    </w:rPr>
                  </w:rPrChange>
                </w:rPr>
                <w:t>List&lt;Object&gt;lista(Object origem) {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560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561" w:author="Silvia Bertagnolli" w:date="2017-10-21T16:47:00Z">
                  <w:rPr>
                    <w:ins w:id="562" w:author="Silvia Bertagnolli" w:date="2017-10-21T16:47:00Z"/>
                    <w:color w:val="auto"/>
                  </w:rPr>
                </w:rPrChange>
              </w:rPr>
              <w:pPrChange w:id="563" w:author="Silvia Bertagnolli" w:date="2017-10-21T16:47:00Z">
                <w:pPr>
                  <w:pStyle w:val="Normal1"/>
                </w:pPr>
              </w:pPrChange>
            </w:pPr>
            <w:ins w:id="564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565" w:author="Silvia Bertagnolli" w:date="2017-10-21T16:47:00Z">
                    <w:rPr>
                      <w:color w:val="auto"/>
                    </w:rPr>
                  </w:rPrChange>
                </w:rPr>
                <w:t>124.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566" w:author="Silvia Bertagnolli" w:date="2017-10-21T16:47:00Z">
                    <w:rPr>
                      <w:color w:val="auto"/>
                    </w:rPr>
                  </w:rPrChange>
                </w:rPr>
                <w:tab/>
                <w:t>List&lt;Object&gt; lista =null;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567" w:author="Silvia Bertagnolli" w:date="2017-10-21T16:47:00Z"/>
                <w:rFonts w:ascii="Courier New" w:hAnsi="Courier New" w:cs="Courier New"/>
                <w:color w:val="auto"/>
                <w:sz w:val="18"/>
                <w:rPrChange w:id="568" w:author="Silvia Bertagnolli" w:date="2017-10-21T16:48:00Z">
                  <w:rPr>
                    <w:ins w:id="569" w:author="Silvia Bertagnolli" w:date="2017-10-21T16:47:00Z"/>
                    <w:color w:val="auto"/>
                  </w:rPr>
                </w:rPrChange>
              </w:rPr>
              <w:pPrChange w:id="570" w:author="Silvia Bertagnolli" w:date="2017-10-21T16:47:00Z">
                <w:pPr>
                  <w:pStyle w:val="Normal1"/>
                </w:pPr>
              </w:pPrChange>
            </w:pPr>
            <w:ins w:id="571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572" w:author="Silvia Bertagnolli" w:date="2017-10-21T16:48:00Z">
                    <w:rPr>
                      <w:color w:val="auto"/>
                    </w:rPr>
                  </w:rPrChange>
                </w:rPr>
                <w:t>125.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573" w:author="Silvia Bertagnolli" w:date="2017-10-21T16:48:00Z">
                    <w:rPr>
                      <w:color w:val="auto"/>
                    </w:rPr>
                  </w:rPrChange>
                </w:rPr>
                <w:tab/>
                <w:t xml:space="preserve">  inicia_sessao(origem.getClass());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574" w:author="Silvia Bertagnolli" w:date="2017-10-21T16:47:00Z"/>
                <w:rFonts w:ascii="Courier New" w:hAnsi="Courier New" w:cs="Courier New"/>
                <w:color w:val="auto"/>
                <w:sz w:val="18"/>
                <w:rPrChange w:id="575" w:author="Silvia Bertagnolli" w:date="2017-10-21T16:48:00Z">
                  <w:rPr>
                    <w:ins w:id="576" w:author="Silvia Bertagnolli" w:date="2017-10-21T16:47:00Z"/>
                    <w:color w:val="auto"/>
                  </w:rPr>
                </w:rPrChange>
              </w:rPr>
              <w:pPrChange w:id="577" w:author="Silvia Bertagnolli" w:date="2017-10-21T16:47:00Z">
                <w:pPr>
                  <w:pStyle w:val="Normal1"/>
                </w:pPr>
              </w:pPrChange>
            </w:pPr>
            <w:ins w:id="578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579" w:author="Silvia Bertagnolli" w:date="2017-10-21T16:48:00Z">
                    <w:rPr>
                      <w:color w:val="auto"/>
                    </w:rPr>
                  </w:rPrChange>
                </w:rPr>
                <w:t>12</w:t>
              </w:r>
            </w:ins>
            <w:ins w:id="580" w:author="Silvia Bertagnolli" w:date="2017-10-21T16:49:00Z">
              <w:r>
                <w:rPr>
                  <w:rFonts w:ascii="Courier New" w:hAnsi="Courier New" w:cs="Courier New"/>
                  <w:color w:val="auto"/>
                  <w:sz w:val="18"/>
                </w:rPr>
                <w:t>6</w:t>
              </w:r>
            </w:ins>
            <w:ins w:id="581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582" w:author="Silvia Bertagnolli" w:date="2017-10-21T16:48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583" w:author="Silvia Bertagnolli" w:date="2017-10-21T16:48:00Z">
                    <w:rPr>
                      <w:color w:val="auto"/>
                    </w:rPr>
                  </w:rPrChange>
                </w:rPr>
                <w:tab/>
              </w:r>
            </w:ins>
            <w:ins w:id="584" w:author="Silvia Bertagnolli" w:date="2017-10-21T16:48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585" w:author="Silvia Bertagnolli" w:date="2017-10-21T16:48:00Z">
                    <w:rPr>
                      <w:rFonts w:ascii="Courier New" w:hAnsi="Courier New" w:cs="Courier New"/>
                      <w:color w:val="auto"/>
                      <w:sz w:val="18"/>
                      <w:lang w:val="en-US"/>
                    </w:rPr>
                  </w:rPrChange>
                </w:rPr>
                <w:t xml:space="preserve">  </w:t>
              </w:r>
            </w:ins>
            <w:ins w:id="586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587" w:author="Silvia Bertagnolli" w:date="2017-10-21T16:48:00Z">
                    <w:rPr>
                      <w:color w:val="auto"/>
                    </w:rPr>
                  </w:rPrChange>
                </w:rPr>
                <w:t>try {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588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589" w:author="Silvia Bertagnolli" w:date="2017-10-21T16:47:00Z">
                  <w:rPr>
                    <w:ins w:id="590" w:author="Silvia Bertagnolli" w:date="2017-10-21T16:47:00Z"/>
                    <w:color w:val="auto"/>
                  </w:rPr>
                </w:rPrChange>
              </w:rPr>
              <w:pPrChange w:id="591" w:author="Silvia Bertagnolli" w:date="2017-10-21T16:47:00Z">
                <w:pPr>
                  <w:pStyle w:val="Normal1"/>
                </w:pPr>
              </w:pPrChange>
            </w:pPr>
            <w:ins w:id="592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12</w:t>
              </w:r>
            </w:ins>
            <w:ins w:id="593" w:author="Silvia Bertagnolli" w:date="2017-10-21T16:49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7</w:t>
              </w:r>
            </w:ins>
            <w:ins w:id="594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595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596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   Class classe = origem.getClass();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597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598" w:author="Silvia Bertagnolli" w:date="2017-10-21T16:47:00Z">
                  <w:rPr>
                    <w:ins w:id="599" w:author="Silvia Bertagnolli" w:date="2017-10-21T16:47:00Z"/>
                    <w:color w:val="auto"/>
                  </w:rPr>
                </w:rPrChange>
              </w:rPr>
              <w:pPrChange w:id="600" w:author="Silvia Bertagnolli" w:date="2017-10-21T16:47:00Z">
                <w:pPr>
                  <w:pStyle w:val="Normal1"/>
                </w:pPr>
              </w:pPrChange>
            </w:pPr>
            <w:ins w:id="601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02" w:author="Silvia Bertagnolli" w:date="2017-10-21T16:47:00Z">
                    <w:rPr>
                      <w:color w:val="auto"/>
                    </w:rPr>
                  </w:rPrChange>
                </w:rPr>
                <w:t>1</w:t>
              </w:r>
            </w:ins>
            <w:ins w:id="603" w:author="Silvia Bertagnolli" w:date="2017-10-21T16:49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28</w:t>
              </w:r>
            </w:ins>
            <w:ins w:id="604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05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06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   Method toQuery = classe.getDeclaredMethod("toQuery");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07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608" w:author="Silvia Bertagnolli" w:date="2017-10-21T16:47:00Z">
                  <w:rPr>
                    <w:ins w:id="609" w:author="Silvia Bertagnolli" w:date="2017-10-21T16:47:00Z"/>
                    <w:color w:val="auto"/>
                  </w:rPr>
                </w:rPrChange>
              </w:rPr>
              <w:pPrChange w:id="610" w:author="Silvia Bertagnolli" w:date="2017-10-21T16:47:00Z">
                <w:pPr>
                  <w:pStyle w:val="Normal1"/>
                </w:pPr>
              </w:pPrChange>
            </w:pPr>
            <w:ins w:id="611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</w:t>
              </w:r>
            </w:ins>
            <w:ins w:id="612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29</w:t>
              </w:r>
            </w:ins>
            <w:ins w:id="613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14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15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   String namedQuery = (String) toQuery.invoke(origem);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16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617" w:author="Silvia Bertagnolli" w:date="2017-10-21T16:47:00Z">
                  <w:rPr>
                    <w:ins w:id="618" w:author="Silvia Bertagnolli" w:date="2017-10-21T16:47:00Z"/>
                    <w:color w:val="auto"/>
                  </w:rPr>
                </w:rPrChange>
              </w:rPr>
              <w:pPrChange w:id="619" w:author="Silvia Bertagnolli" w:date="2017-10-21T16:47:00Z">
                <w:pPr>
                  <w:pStyle w:val="Normal1"/>
                </w:pPr>
              </w:pPrChange>
            </w:pPr>
            <w:ins w:id="620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13</w:t>
              </w:r>
            </w:ins>
            <w:ins w:id="621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0</w:t>
              </w:r>
            </w:ins>
            <w:ins w:id="622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23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24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   lista = sessao.createQuery(namedQuery).list();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25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626" w:author="Silvia Bertagnolli" w:date="2017-10-21T16:47:00Z">
                  <w:rPr>
                    <w:ins w:id="627" w:author="Silvia Bertagnolli" w:date="2017-10-21T16:47:00Z"/>
                    <w:color w:val="auto"/>
                  </w:rPr>
                </w:rPrChange>
              </w:rPr>
              <w:pPrChange w:id="628" w:author="Silvia Bertagnolli" w:date="2017-10-21T16:47:00Z">
                <w:pPr>
                  <w:pStyle w:val="Normal1"/>
                </w:pPr>
              </w:pPrChange>
            </w:pPr>
            <w:ins w:id="629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13</w:t>
              </w:r>
            </w:ins>
            <w:ins w:id="630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</w:t>
              </w:r>
            </w:ins>
            <w:ins w:id="631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32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33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   sessao.flush();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34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635" w:author="Silvia Bertagnolli" w:date="2017-10-21T16:47:00Z">
                  <w:rPr>
                    <w:ins w:id="636" w:author="Silvia Bertagnolli" w:date="2017-10-21T16:47:00Z"/>
                    <w:color w:val="auto"/>
                  </w:rPr>
                </w:rPrChange>
              </w:rPr>
              <w:pPrChange w:id="637" w:author="Silvia Bertagnolli" w:date="2017-10-21T16:47:00Z">
                <w:pPr>
                  <w:pStyle w:val="Normal1"/>
                </w:pPr>
              </w:pPrChange>
            </w:pPr>
            <w:ins w:id="638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13</w:t>
              </w:r>
            </w:ins>
            <w:ins w:id="639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2</w:t>
              </w:r>
            </w:ins>
            <w:ins w:id="640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41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42" w:author="Silvia Bertagnolli" w:date="2017-10-21T16:47:00Z">
                    <w:rPr>
                      <w:color w:val="auto"/>
                    </w:rPr>
                  </w:rPrChange>
                </w:rPr>
                <w:tab/>
              </w:r>
            </w:ins>
            <w:ins w:id="643" w:author="Silvia Bertagnolli" w:date="2017-10-21T16:48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 xml:space="preserve">     </w:t>
              </w:r>
            </w:ins>
            <w:ins w:id="644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45" w:author="Silvia Bertagnolli" w:date="2017-10-21T16:47:00Z">
                    <w:rPr>
                      <w:color w:val="auto"/>
                    </w:rPr>
                  </w:rPrChange>
                </w:rPr>
                <w:t>if (lista ==null) {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46" w:author="Silvia Bertagnolli" w:date="2017-10-21T16:47:00Z"/>
                <w:rFonts w:ascii="Courier New" w:hAnsi="Courier New" w:cs="Courier New"/>
                <w:color w:val="auto"/>
                <w:sz w:val="18"/>
                <w:rPrChange w:id="647" w:author="Silvia Bertagnolli" w:date="2017-10-21T16:48:00Z">
                  <w:rPr>
                    <w:ins w:id="648" w:author="Silvia Bertagnolli" w:date="2017-10-21T16:47:00Z"/>
                    <w:color w:val="auto"/>
                  </w:rPr>
                </w:rPrChange>
              </w:rPr>
              <w:pPrChange w:id="649" w:author="Silvia Bertagnolli" w:date="2017-10-21T16:47:00Z">
                <w:pPr>
                  <w:pStyle w:val="Normal1"/>
                </w:pPr>
              </w:pPrChange>
            </w:pPr>
            <w:ins w:id="650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13</w:t>
              </w:r>
            </w:ins>
            <w:ins w:id="651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3</w:t>
              </w:r>
            </w:ins>
            <w:ins w:id="652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653" w:author="Silvia Bertagnolli" w:date="2017-10-21T16:48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654" w:author="Silvia Bertagnolli" w:date="2017-10-21T16:48:00Z">
                    <w:rPr>
                      <w:color w:val="auto"/>
                    </w:rPr>
                  </w:rPrChange>
                </w:rPr>
                <w:tab/>
                <w:t xml:space="preserve">         lista =new ArrayList();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55" w:author="Silvia Bertagnolli" w:date="2017-10-21T16:47:00Z"/>
                <w:rFonts w:ascii="Courier New" w:hAnsi="Courier New" w:cs="Courier New"/>
                <w:color w:val="auto"/>
                <w:sz w:val="18"/>
                <w:rPrChange w:id="656" w:author="Silvia Bertagnolli" w:date="2017-10-21T16:48:00Z">
                  <w:rPr>
                    <w:ins w:id="657" w:author="Silvia Bertagnolli" w:date="2017-10-21T16:47:00Z"/>
                    <w:color w:val="auto"/>
                  </w:rPr>
                </w:rPrChange>
              </w:rPr>
              <w:pPrChange w:id="658" w:author="Silvia Bertagnolli" w:date="2017-10-21T16:47:00Z">
                <w:pPr>
                  <w:pStyle w:val="Normal1"/>
                </w:pPr>
              </w:pPrChange>
            </w:pPr>
            <w:ins w:id="659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13</w:t>
              </w:r>
            </w:ins>
            <w:ins w:id="660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4</w:t>
              </w:r>
            </w:ins>
            <w:ins w:id="661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662" w:author="Silvia Bertagnolli" w:date="2017-10-21T16:48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663" w:author="Silvia Bertagnolli" w:date="2017-10-21T16:48:00Z">
                    <w:rPr>
                      <w:color w:val="auto"/>
                    </w:rPr>
                  </w:rPrChange>
                </w:rPr>
                <w:tab/>
                <w:t xml:space="preserve">         lista.add("Registro não encontrado");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64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665" w:author="Silvia Bertagnolli" w:date="2017-10-21T16:47:00Z">
                  <w:rPr>
                    <w:ins w:id="666" w:author="Silvia Bertagnolli" w:date="2017-10-21T16:47:00Z"/>
                    <w:color w:val="auto"/>
                  </w:rPr>
                </w:rPrChange>
              </w:rPr>
              <w:pPrChange w:id="667" w:author="Silvia Bertagnolli" w:date="2017-10-21T16:47:00Z">
                <w:pPr>
                  <w:pStyle w:val="Normal1"/>
                </w:pPr>
              </w:pPrChange>
            </w:pPr>
            <w:ins w:id="668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13</w:t>
              </w:r>
            </w:ins>
            <w:ins w:id="669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5</w:t>
              </w:r>
            </w:ins>
            <w:ins w:id="670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71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72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   }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73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674" w:author="Silvia Bertagnolli" w:date="2017-10-21T16:47:00Z">
                  <w:rPr>
                    <w:ins w:id="675" w:author="Silvia Bertagnolli" w:date="2017-10-21T16:47:00Z"/>
                    <w:color w:val="auto"/>
                  </w:rPr>
                </w:rPrChange>
              </w:rPr>
              <w:pPrChange w:id="676" w:author="Silvia Bertagnolli" w:date="2017-10-21T16:47:00Z">
                <w:pPr>
                  <w:pStyle w:val="Normal1"/>
                </w:pPr>
              </w:pPrChange>
            </w:pPr>
            <w:ins w:id="677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78" w:author="Silvia Bertagnolli" w:date="2017-10-21T16:47:00Z">
                    <w:rPr>
                      <w:color w:val="auto"/>
                    </w:rPr>
                  </w:rPrChange>
                </w:rPr>
                <w:t>13</w:t>
              </w:r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6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79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80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   sessao.flush();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81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682" w:author="Silvia Bertagnolli" w:date="2017-10-21T16:47:00Z">
                  <w:rPr>
                    <w:ins w:id="683" w:author="Silvia Bertagnolli" w:date="2017-10-21T16:47:00Z"/>
                    <w:color w:val="auto"/>
                  </w:rPr>
                </w:rPrChange>
              </w:rPr>
              <w:pPrChange w:id="684" w:author="Silvia Bertagnolli" w:date="2017-10-21T16:47:00Z">
                <w:pPr>
                  <w:pStyle w:val="Normal1"/>
                </w:pPr>
              </w:pPrChange>
            </w:pPr>
            <w:ins w:id="685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13</w:t>
              </w:r>
            </w:ins>
            <w:ins w:id="686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7</w:t>
              </w:r>
            </w:ins>
            <w:ins w:id="687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88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689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 } catch (HibernateException e) {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90" w:author="Silvia Bertagnolli" w:date="2017-10-21T16:47:00Z"/>
                <w:rFonts w:ascii="Courier New" w:hAnsi="Courier New" w:cs="Courier New"/>
                <w:color w:val="auto"/>
                <w:sz w:val="18"/>
                <w:rPrChange w:id="691" w:author="Silvia Bertagnolli" w:date="2017-10-21T16:48:00Z">
                  <w:rPr>
                    <w:ins w:id="692" w:author="Silvia Bertagnolli" w:date="2017-10-21T16:47:00Z"/>
                    <w:color w:val="auto"/>
                  </w:rPr>
                </w:rPrChange>
              </w:rPr>
              <w:pPrChange w:id="693" w:author="Silvia Bertagnolli" w:date="2017-10-21T16:47:00Z">
                <w:pPr>
                  <w:pStyle w:val="Normal1"/>
                </w:pPr>
              </w:pPrChange>
            </w:pPr>
            <w:ins w:id="694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</w:t>
              </w:r>
            </w:ins>
            <w:ins w:id="695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38</w:t>
              </w:r>
            </w:ins>
            <w:ins w:id="696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697" w:author="Silvia Bertagnolli" w:date="2017-10-21T16:48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698" w:author="Silvia Bertagnolli" w:date="2017-10-21T16:48:00Z">
                    <w:rPr>
                      <w:color w:val="auto"/>
                    </w:rPr>
                  </w:rPrChange>
                </w:rPr>
                <w:tab/>
                <w:t xml:space="preserve">     lista =new ArrayList();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699" w:author="Silvia Bertagnolli" w:date="2017-10-21T16:47:00Z"/>
                <w:rFonts w:ascii="Courier New" w:hAnsi="Courier New" w:cs="Courier New"/>
                <w:color w:val="auto"/>
                <w:sz w:val="18"/>
                <w:rPrChange w:id="700" w:author="Silvia Bertagnolli" w:date="2017-10-21T16:48:00Z">
                  <w:rPr>
                    <w:ins w:id="701" w:author="Silvia Bertagnolli" w:date="2017-10-21T16:47:00Z"/>
                    <w:color w:val="auto"/>
                  </w:rPr>
                </w:rPrChange>
              </w:rPr>
              <w:pPrChange w:id="702" w:author="Silvia Bertagnolli" w:date="2017-10-21T16:47:00Z">
                <w:pPr>
                  <w:pStyle w:val="Normal1"/>
                </w:pPr>
              </w:pPrChange>
            </w:pPr>
            <w:ins w:id="703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</w:t>
              </w:r>
            </w:ins>
            <w:ins w:id="704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39</w:t>
              </w:r>
            </w:ins>
            <w:ins w:id="705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06" w:author="Silvia Bertagnolli" w:date="2017-10-21T16:48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707" w:author="Silvia Bertagnolli" w:date="2017-10-21T16:48:00Z">
                    <w:rPr>
                      <w:color w:val="auto"/>
                    </w:rPr>
                  </w:rPrChange>
                </w:rPr>
                <w:tab/>
                <w:t xml:space="preserve">     lista.add("Registro não encontrado");</w:t>
              </w:r>
            </w:ins>
          </w:p>
          <w:p w:rsidR="003D7BED" w:rsidRDefault="003D7BED" w:rsidP="003D7BED">
            <w:pPr>
              <w:pStyle w:val="Normal1"/>
              <w:spacing w:before="0"/>
              <w:rPr>
                <w:ins w:id="708" w:author="Silvia Bertagnolli" w:date="2017-10-21T16:48:00Z"/>
                <w:rFonts w:ascii="Courier New" w:hAnsi="Courier New" w:cs="Courier New"/>
                <w:color w:val="auto"/>
                <w:sz w:val="18"/>
                <w:lang w:val="en-US"/>
              </w:rPr>
              <w:pPrChange w:id="709" w:author="Silvia Bertagnolli" w:date="2017-10-21T16:47:00Z">
                <w:pPr>
                  <w:pStyle w:val="Normal1"/>
                </w:pPr>
              </w:pPrChange>
            </w:pPr>
            <w:ins w:id="710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14</w:t>
              </w:r>
            </w:ins>
            <w:ins w:id="711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0</w:t>
              </w:r>
            </w:ins>
            <w:ins w:id="712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713" w:author="Silvia Bertagnolli" w:date="2017-10-21T16:47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714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}catch(NoSuchMethodException | SecurityException |</w:t>
              </w:r>
            </w:ins>
          </w:p>
          <w:p w:rsidR="003D7BED" w:rsidRDefault="003D7BED" w:rsidP="003D7BED">
            <w:pPr>
              <w:pStyle w:val="Normal1"/>
              <w:spacing w:before="0"/>
              <w:rPr>
                <w:ins w:id="715" w:author="Silvia Bertagnolli" w:date="2017-10-21T16:49:00Z"/>
                <w:rFonts w:ascii="Courier New" w:hAnsi="Courier New" w:cs="Courier New"/>
                <w:color w:val="auto"/>
                <w:sz w:val="18"/>
                <w:lang w:val="en-US"/>
              </w:rPr>
              <w:pPrChange w:id="716" w:author="Silvia Bertagnolli" w:date="2017-10-21T16:47:00Z">
                <w:pPr>
                  <w:pStyle w:val="Normal1"/>
                </w:pPr>
              </w:pPrChange>
            </w:pPr>
            <w:ins w:id="717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 xml:space="preserve">141. </w:t>
              </w:r>
            </w:ins>
            <w:ins w:id="718" w:author="Silvia Bertagnolli" w:date="2017-10-21T16:48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 xml:space="preserve">          </w:t>
              </w:r>
            </w:ins>
            <w:ins w:id="719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720" w:author="Silvia Bertagnolli" w:date="2017-10-21T16:47:00Z">
                    <w:rPr>
                      <w:color w:val="auto"/>
                    </w:rPr>
                  </w:rPrChange>
                </w:rPr>
                <w:t xml:space="preserve"> IllegalAccessException | IllegalArgumentException |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721" w:author="Silvia Bertagnolli" w:date="2017-10-21T16:47:00Z"/>
                <w:rFonts w:ascii="Courier New" w:hAnsi="Courier New" w:cs="Courier New"/>
                <w:color w:val="auto"/>
                <w:sz w:val="18"/>
                <w:lang w:val="en-US"/>
                <w:rPrChange w:id="722" w:author="Silvia Bertagnolli" w:date="2017-10-21T16:47:00Z">
                  <w:rPr>
                    <w:ins w:id="723" w:author="Silvia Bertagnolli" w:date="2017-10-21T16:47:00Z"/>
                    <w:color w:val="auto"/>
                  </w:rPr>
                </w:rPrChange>
              </w:rPr>
              <w:pPrChange w:id="724" w:author="Silvia Bertagnolli" w:date="2017-10-21T16:47:00Z">
                <w:pPr>
                  <w:pStyle w:val="Normal1"/>
                </w:pPr>
              </w:pPrChange>
            </w:pPr>
            <w:ins w:id="725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>142.</w:t>
              </w:r>
            </w:ins>
            <w:ins w:id="726" w:author="Silvia Bertagnolli" w:date="2017-10-21T16:49:00Z">
              <w:r>
                <w:rPr>
                  <w:rFonts w:ascii="Courier New" w:hAnsi="Courier New" w:cs="Courier New"/>
                  <w:color w:val="auto"/>
                  <w:sz w:val="18"/>
                  <w:lang w:val="en-US"/>
                </w:rPr>
                <w:t xml:space="preserve">            </w:t>
              </w:r>
            </w:ins>
            <w:ins w:id="727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728" w:author="Silvia Bertagnolli" w:date="2017-10-21T16:47:00Z">
                    <w:rPr>
                      <w:color w:val="auto"/>
                    </w:rPr>
                  </w:rPrChange>
                </w:rPr>
                <w:t>InvocationTargetException ex) {</w:t>
              </w:r>
            </w:ins>
          </w:p>
          <w:p w:rsidR="003D7BED" w:rsidRDefault="003D7BED" w:rsidP="003D7BED">
            <w:pPr>
              <w:pStyle w:val="Normal1"/>
              <w:spacing w:before="0"/>
              <w:rPr>
                <w:ins w:id="729" w:author="Silvia Bertagnolli" w:date="2017-10-21T16:49:00Z"/>
                <w:rFonts w:ascii="Courier New" w:hAnsi="Courier New" w:cs="Courier New"/>
                <w:color w:val="auto"/>
                <w:sz w:val="18"/>
                <w:lang w:val="en-US"/>
              </w:rPr>
              <w:pPrChange w:id="730" w:author="Silvia Bertagnolli" w:date="2017-10-21T16:47:00Z">
                <w:pPr>
                  <w:pStyle w:val="Normal1"/>
                </w:pPr>
              </w:pPrChange>
            </w:pPr>
            <w:ins w:id="731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732" w:author="Silvia Bertagnolli" w:date="2017-10-21T16:47:00Z">
                    <w:rPr>
                      <w:color w:val="auto"/>
                    </w:rPr>
                  </w:rPrChange>
                </w:rPr>
                <w:t>143.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lang w:val="en-US"/>
                  <w:rPrChange w:id="733" w:author="Silvia Bertagnolli" w:date="2017-10-21T16:47:00Z">
                    <w:rPr>
                      <w:color w:val="auto"/>
                    </w:rPr>
                  </w:rPrChange>
                </w:rPr>
                <w:tab/>
                <w:t xml:space="preserve">          Logger.getLogger(CrudUtil.class.getName()).log(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734" w:author="Silvia Bertagnolli" w:date="2017-10-21T16:47:00Z"/>
                <w:rFonts w:ascii="Courier New" w:hAnsi="Courier New" w:cs="Courier New"/>
                <w:color w:val="auto"/>
                <w:sz w:val="18"/>
                <w:rPrChange w:id="735" w:author="Silvia Bertagnolli" w:date="2017-10-21T16:50:00Z">
                  <w:rPr>
                    <w:ins w:id="736" w:author="Silvia Bertagnolli" w:date="2017-10-21T16:47:00Z"/>
                    <w:color w:val="auto"/>
                  </w:rPr>
                </w:rPrChange>
              </w:rPr>
              <w:pPrChange w:id="737" w:author="Silvia Bertagnolli" w:date="2017-10-21T16:47:00Z">
                <w:pPr>
                  <w:pStyle w:val="Normal1"/>
                </w:pPr>
              </w:pPrChange>
            </w:pPr>
            <w:ins w:id="738" w:author="Silvia Bertagnolli" w:date="2017-10-21T16:50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39" w:author="Silvia Bertagnolli" w:date="2017-10-21T16:50:00Z">
                    <w:rPr>
                      <w:rFonts w:ascii="Courier New" w:hAnsi="Courier New" w:cs="Courier New"/>
                      <w:color w:val="auto"/>
                      <w:sz w:val="18"/>
                      <w:lang w:val="en-US"/>
                    </w:rPr>
                  </w:rPrChange>
                </w:rPr>
                <w:t>144.</w:t>
              </w:r>
            </w:ins>
            <w:ins w:id="740" w:author="Silvia Bertagnolli" w:date="2017-10-21T16:49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41" w:author="Silvia Bertagnolli" w:date="2017-10-21T16:50:00Z">
                    <w:rPr>
                      <w:rFonts w:ascii="Courier New" w:hAnsi="Courier New" w:cs="Courier New"/>
                      <w:color w:val="auto"/>
                      <w:sz w:val="18"/>
                      <w:lang w:val="en-US"/>
                    </w:rPr>
                  </w:rPrChange>
                </w:rPr>
                <w:t xml:space="preserve">                                               </w:t>
              </w:r>
            </w:ins>
            <w:ins w:id="742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43" w:author="Silvia Bertagnolli" w:date="2017-10-21T16:50:00Z">
                    <w:rPr>
                      <w:color w:val="auto"/>
                    </w:rPr>
                  </w:rPrChange>
                </w:rPr>
                <w:t>Level.SEVERE, null, ex);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744" w:author="Silvia Bertagnolli" w:date="2017-10-21T16:47:00Z"/>
                <w:rFonts w:ascii="Courier New" w:hAnsi="Courier New" w:cs="Courier New"/>
                <w:color w:val="auto"/>
                <w:sz w:val="18"/>
                <w:rPrChange w:id="745" w:author="Silvia Bertagnolli" w:date="2017-10-21T16:50:00Z">
                  <w:rPr>
                    <w:ins w:id="746" w:author="Silvia Bertagnolli" w:date="2017-10-21T16:47:00Z"/>
                    <w:color w:val="auto"/>
                  </w:rPr>
                </w:rPrChange>
              </w:rPr>
              <w:pPrChange w:id="747" w:author="Silvia Bertagnolli" w:date="2017-10-21T16:47:00Z">
                <w:pPr>
                  <w:pStyle w:val="Normal1"/>
                </w:pPr>
              </w:pPrChange>
            </w:pPr>
            <w:ins w:id="748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14</w:t>
              </w:r>
            </w:ins>
            <w:ins w:id="749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5</w:t>
              </w:r>
            </w:ins>
            <w:ins w:id="750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51" w:author="Silvia Bertagnolli" w:date="2017-10-21T16:50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752" w:author="Silvia Bertagnolli" w:date="2017-10-21T16:50:00Z">
                    <w:rPr>
                      <w:color w:val="auto"/>
                    </w:rPr>
                  </w:rPrChange>
                </w:rPr>
                <w:tab/>
                <w:t xml:space="preserve">  } finally {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753" w:author="Silvia Bertagnolli" w:date="2017-10-21T16:47:00Z"/>
                <w:rFonts w:ascii="Courier New" w:hAnsi="Courier New" w:cs="Courier New"/>
                <w:color w:val="auto"/>
                <w:sz w:val="18"/>
                <w:rPrChange w:id="754" w:author="Silvia Bertagnolli" w:date="2017-10-21T16:50:00Z">
                  <w:rPr>
                    <w:ins w:id="755" w:author="Silvia Bertagnolli" w:date="2017-10-21T16:47:00Z"/>
                    <w:color w:val="auto"/>
                  </w:rPr>
                </w:rPrChange>
              </w:rPr>
              <w:pPrChange w:id="756" w:author="Silvia Bertagnolli" w:date="2017-10-21T16:47:00Z">
                <w:pPr>
                  <w:pStyle w:val="Normal1"/>
                </w:pPr>
              </w:pPrChange>
            </w:pPr>
            <w:ins w:id="757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14</w:t>
              </w:r>
            </w:ins>
            <w:ins w:id="758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6</w:t>
              </w:r>
            </w:ins>
            <w:ins w:id="759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60" w:author="Silvia Bertagnolli" w:date="2017-10-21T16:50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761" w:author="Silvia Bertagnolli" w:date="2017-10-21T16:50:00Z">
                    <w:rPr>
                      <w:color w:val="auto"/>
                    </w:rPr>
                  </w:rPrChange>
                </w:rPr>
                <w:tab/>
                <w:t xml:space="preserve">    encerra_sessao();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762" w:author="Silvia Bertagnolli" w:date="2017-10-21T16:47:00Z"/>
                <w:rFonts w:ascii="Courier New" w:hAnsi="Courier New" w:cs="Courier New"/>
                <w:color w:val="auto"/>
                <w:sz w:val="18"/>
                <w:rPrChange w:id="763" w:author="Silvia Bertagnolli" w:date="2017-10-21T16:50:00Z">
                  <w:rPr>
                    <w:ins w:id="764" w:author="Silvia Bertagnolli" w:date="2017-10-21T16:47:00Z"/>
                    <w:color w:val="auto"/>
                  </w:rPr>
                </w:rPrChange>
              </w:rPr>
              <w:pPrChange w:id="765" w:author="Silvia Bertagnolli" w:date="2017-10-21T16:47:00Z">
                <w:pPr>
                  <w:pStyle w:val="Normal1"/>
                </w:pPr>
              </w:pPrChange>
            </w:pPr>
            <w:ins w:id="766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14</w:t>
              </w:r>
            </w:ins>
            <w:ins w:id="767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7</w:t>
              </w:r>
            </w:ins>
            <w:ins w:id="768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69" w:author="Silvia Bertagnolli" w:date="2017-10-21T16:50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770" w:author="Silvia Bertagnolli" w:date="2017-10-21T16:50:00Z">
                    <w:rPr>
                      <w:color w:val="auto"/>
                    </w:rPr>
                  </w:rPrChange>
                </w:rPr>
                <w:tab/>
                <w:t xml:space="preserve">  }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771" w:author="Silvia Bertagnolli" w:date="2017-10-21T16:47:00Z"/>
                <w:rFonts w:ascii="Courier New" w:hAnsi="Courier New" w:cs="Courier New"/>
                <w:color w:val="auto"/>
                <w:sz w:val="18"/>
                <w:rPrChange w:id="772" w:author="Silvia Bertagnolli" w:date="2017-10-21T16:50:00Z">
                  <w:rPr>
                    <w:ins w:id="773" w:author="Silvia Bertagnolli" w:date="2017-10-21T16:47:00Z"/>
                    <w:color w:val="auto"/>
                  </w:rPr>
                </w:rPrChange>
              </w:rPr>
              <w:pPrChange w:id="774" w:author="Silvia Bertagnolli" w:date="2017-10-21T16:47:00Z">
                <w:pPr>
                  <w:pStyle w:val="Normal1"/>
                </w:pPr>
              </w:pPrChange>
            </w:pPr>
            <w:ins w:id="775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14</w:t>
              </w:r>
            </w:ins>
            <w:ins w:id="776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8</w:t>
              </w:r>
            </w:ins>
            <w:ins w:id="777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78" w:author="Silvia Bertagnolli" w:date="2017-10-21T16:50:00Z">
                    <w:rPr>
                      <w:color w:val="auto"/>
                    </w:rPr>
                  </w:rPrChange>
                </w:rPr>
                <w:t>.</w:t>
              </w:r>
              <w:r w:rsidRPr="003D7BED">
                <w:rPr>
                  <w:rFonts w:ascii="Courier New" w:hAnsi="Courier New" w:cs="Courier New"/>
                  <w:color w:val="auto"/>
                  <w:sz w:val="18"/>
                  <w:rPrChange w:id="779" w:author="Silvia Bertagnolli" w:date="2017-10-21T16:50:00Z">
                    <w:rPr>
                      <w:color w:val="auto"/>
                    </w:rPr>
                  </w:rPrChange>
                </w:rPr>
                <w:tab/>
                <w:t>return lista;</w:t>
              </w:r>
            </w:ins>
          </w:p>
          <w:p w:rsidR="003D7BED" w:rsidRPr="003D7BED" w:rsidRDefault="003D7BED" w:rsidP="003D7BED">
            <w:pPr>
              <w:pStyle w:val="Normal1"/>
              <w:spacing w:before="0"/>
              <w:rPr>
                <w:ins w:id="780" w:author="Silvia Bertagnolli" w:date="2017-10-21T16:47:00Z"/>
                <w:rFonts w:ascii="Courier New" w:hAnsi="Courier New" w:cs="Courier New"/>
                <w:color w:val="auto"/>
                <w:sz w:val="18"/>
                <w:rPrChange w:id="781" w:author="Silvia Bertagnolli" w:date="2017-10-21T16:50:00Z">
                  <w:rPr>
                    <w:ins w:id="782" w:author="Silvia Bertagnolli" w:date="2017-10-21T16:47:00Z"/>
                    <w:color w:val="auto"/>
                  </w:rPr>
                </w:rPrChange>
              </w:rPr>
              <w:pPrChange w:id="783" w:author="Silvia Bertagnolli" w:date="2017-10-21T16:47:00Z">
                <w:pPr>
                  <w:pStyle w:val="Normal1"/>
                </w:pPr>
              </w:pPrChange>
            </w:pPr>
            <w:ins w:id="784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14</w:t>
              </w:r>
            </w:ins>
            <w:ins w:id="785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9</w:t>
              </w:r>
            </w:ins>
            <w:ins w:id="786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87" w:author="Silvia Bertagnolli" w:date="2017-10-21T16:50:00Z">
                    <w:rPr>
                      <w:color w:val="auto"/>
                    </w:rPr>
                  </w:rPrChange>
                </w:rPr>
                <w:t>.  }</w:t>
              </w:r>
            </w:ins>
          </w:p>
          <w:p w:rsidR="003D7BED" w:rsidRDefault="003D7BED" w:rsidP="003D7BED">
            <w:pPr>
              <w:pStyle w:val="Normal1"/>
              <w:spacing w:before="0"/>
              <w:rPr>
                <w:ins w:id="788" w:author="Silvia Bertagnolli" w:date="2017-10-21T16:47:00Z"/>
                <w:color w:val="auto"/>
              </w:rPr>
              <w:pPrChange w:id="789" w:author="Silvia Bertagnolli" w:date="2017-10-21T16:49:00Z">
                <w:pPr>
                  <w:pStyle w:val="Normal1"/>
                </w:pPr>
              </w:pPrChange>
            </w:pPr>
            <w:ins w:id="790" w:author="Silvia Bertagnolli" w:date="2017-10-21T16:47:00Z">
              <w:r>
                <w:rPr>
                  <w:rFonts w:ascii="Courier New" w:hAnsi="Courier New" w:cs="Courier New"/>
                  <w:color w:val="auto"/>
                  <w:sz w:val="18"/>
                </w:rPr>
                <w:t>1</w:t>
              </w:r>
            </w:ins>
            <w:ins w:id="791" w:author="Silvia Bertagnolli" w:date="2017-10-21T16:50:00Z">
              <w:r>
                <w:rPr>
                  <w:rFonts w:ascii="Courier New" w:hAnsi="Courier New" w:cs="Courier New"/>
                  <w:color w:val="auto"/>
                  <w:sz w:val="18"/>
                </w:rPr>
                <w:t>50</w:t>
              </w:r>
            </w:ins>
            <w:ins w:id="792" w:author="Silvia Bertagnolli" w:date="2017-10-21T16:47:00Z">
              <w:r w:rsidRPr="003D7BED">
                <w:rPr>
                  <w:rFonts w:ascii="Courier New" w:hAnsi="Courier New" w:cs="Courier New"/>
                  <w:color w:val="auto"/>
                  <w:sz w:val="18"/>
                  <w:rPrChange w:id="793" w:author="Silvia Bertagnolli" w:date="2017-10-21T16:50:00Z">
                    <w:rPr>
                      <w:color w:val="auto"/>
                    </w:rPr>
                  </w:rPrChange>
                </w:rPr>
                <w:t>.}</w:t>
              </w:r>
            </w:ins>
          </w:p>
        </w:tc>
      </w:tr>
    </w:tbl>
    <w:p w:rsidR="001C664B" w:rsidRPr="001C664B" w:rsidRDefault="001C664B" w:rsidP="001C664B">
      <w:pPr>
        <w:pStyle w:val="Normal1"/>
        <w:rPr>
          <w:ins w:id="794" w:author="Silvia Bertagnolli" w:date="2017-10-21T16:37:00Z"/>
          <w:color w:val="auto"/>
          <w:rPrChange w:id="795" w:author="Silvia Bertagnolli" w:date="2017-10-21T16:37:00Z">
            <w:rPr>
              <w:ins w:id="796" w:author="Silvia Bertagnolli" w:date="2017-10-21T16:37:00Z"/>
            </w:rPr>
          </w:rPrChange>
        </w:rPr>
        <w:pPrChange w:id="797" w:author="Silvia Bertagnolli" w:date="2017-10-21T16:37:00Z">
          <w:pPr>
            <w:ind w:firstLine="708"/>
          </w:pPr>
        </w:pPrChange>
      </w:pPr>
    </w:p>
    <w:p w:rsidR="001C664B" w:rsidRPr="001C664B" w:rsidRDefault="003D7BED" w:rsidP="001C664B">
      <w:pPr>
        <w:pStyle w:val="Normal1"/>
        <w:rPr>
          <w:ins w:id="798" w:author="Silvia Bertagnolli" w:date="2017-10-21T16:36:00Z"/>
          <w:color w:val="auto"/>
          <w:rPrChange w:id="799" w:author="Silvia Bertagnolli" w:date="2017-10-21T16:37:00Z">
            <w:rPr>
              <w:ins w:id="800" w:author="Silvia Bertagnolli" w:date="2017-10-21T16:36:00Z"/>
            </w:rPr>
          </w:rPrChange>
        </w:rPr>
      </w:pPr>
      <w:ins w:id="801" w:author="Silvia Bertagnolli" w:date="2017-10-21T16:51:00Z">
        <w:r w:rsidRPr="003D7BED">
          <w:rPr>
            <w:color w:val="auto"/>
            <w:highlight w:val="yellow"/>
            <w:rPrChange w:id="802" w:author="Silvia Bertagnolli" w:date="2017-10-21T16:51:00Z">
              <w:rPr>
                <w:color w:val="auto"/>
              </w:rPr>
            </w:rPrChange>
          </w:rPr>
          <w:t>Fazer texto ligando esse código com as conclusões</w:t>
        </w:r>
      </w:ins>
    </w:p>
    <w:p w:rsidR="002B4607" w:rsidRPr="00F645A4" w:rsidRDefault="002B4607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5. Considerações</w:t>
      </w:r>
      <w:ins w:id="803" w:author="Silvia Bertagnolli" w:date="2017-10-21T16:36:00Z">
        <w:r w:rsidR="001C664B">
          <w:rPr>
            <w:rFonts w:eastAsia="Times New Roman"/>
            <w:bCs w:val="0"/>
            <w:color w:val="auto"/>
            <w:kern w:val="1"/>
            <w:sz w:val="26"/>
            <w:szCs w:val="20"/>
            <w:lang w:eastAsia="zh-CN"/>
          </w:rPr>
          <w:t xml:space="preserve"> </w:t>
        </w:r>
      </w:ins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Finais</w:t>
      </w:r>
    </w:p>
    <w:p w:rsidR="002B4607" w:rsidRDefault="006E0762" w:rsidP="006E0762">
      <w:pPr>
        <w:pStyle w:val="Normal1"/>
        <w:rPr>
          <w:ins w:id="804" w:author="Silvia Bertagnolli" w:date="2017-10-21T15:24:00Z"/>
          <w:color w:val="auto"/>
        </w:rPr>
      </w:pPr>
      <w:r>
        <w:rPr>
          <w:color w:val="auto"/>
        </w:rPr>
        <w:t>A maior dificuldade encontrada</w:t>
      </w:r>
      <w:ins w:id="805" w:author="Silvia Bertagnolli" w:date="2017-10-21T15:23:00Z">
        <w:r w:rsidR="00815D15">
          <w:rPr>
            <w:color w:val="auto"/>
          </w:rPr>
          <w:t>,</w:t>
        </w:r>
      </w:ins>
      <w:r>
        <w:rPr>
          <w:color w:val="auto"/>
        </w:rPr>
        <w:t xml:space="preserve"> </w:t>
      </w:r>
      <w:ins w:id="806" w:author="Silvia Bertagnolli" w:date="2017-10-21T15:23:00Z">
        <w:r w:rsidR="00815D15">
          <w:rPr>
            <w:color w:val="auto"/>
          </w:rPr>
          <w:t xml:space="preserve">na primeira etapa do desenvolvimento deste trabalho, </w:t>
        </w:r>
      </w:ins>
      <w:del w:id="807" w:author="Silvia Bertagnolli" w:date="2017-10-21T15:23:00Z">
        <w:r w:rsidDel="00815D15">
          <w:rPr>
            <w:color w:val="auto"/>
          </w:rPr>
          <w:delText xml:space="preserve">até o momento </w:delText>
        </w:r>
      </w:del>
      <w:r>
        <w:rPr>
          <w:color w:val="auto"/>
        </w:rPr>
        <w:t xml:space="preserve">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IoT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:rsidR="00815D15" w:rsidRDefault="00815D15" w:rsidP="006E0762">
      <w:pPr>
        <w:pStyle w:val="Normal1"/>
        <w:rPr>
          <w:color w:val="auto"/>
        </w:rPr>
      </w:pPr>
      <w:ins w:id="808" w:author="Silvia Bertagnolli" w:date="2017-10-21T15:24:00Z">
        <w:r>
          <w:rPr>
            <w:color w:val="auto"/>
          </w:rPr>
          <w:tab/>
          <w:t xml:space="preserve">Com o andamento deste trabalho algumas dificuldades de configuração das ferramentas e da infraestrutura foram encontradas. O uso da reflexão computacional mostrou-se promissor e </w:t>
        </w:r>
      </w:ins>
      <w:ins w:id="809" w:author="Silvia Bertagnolli" w:date="2017-10-21T15:25:00Z">
        <w:r>
          <w:rPr>
            <w:color w:val="auto"/>
          </w:rPr>
          <w:t>adequado para a produção de objetos dinâmicos em tempo de execução.</w:t>
        </w:r>
      </w:ins>
    </w:p>
    <w:p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tab/>
        <w:t>O trabalho terá continuidade seguindo os passos estabelecidos pelo cronograma esquematizado pel</w:t>
      </w:r>
      <w:r w:rsidR="001C3C40">
        <w:rPr>
          <w:color w:val="auto"/>
        </w:rPr>
        <w:t xml:space="preserve">aTabela </w:t>
      </w:r>
      <w:r>
        <w:rPr>
          <w:color w:val="auto"/>
        </w:rPr>
        <w:t>1.</w:t>
      </w:r>
    </w:p>
    <w:p w:rsidR="001C3C40" w:rsidRPr="00F257BF" w:rsidRDefault="001C3C40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Tabela 1</w:t>
      </w:r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. Cronograma</w:t>
      </w:r>
    </w:p>
    <w:tbl>
      <w:tblPr>
        <w:tblStyle w:val="Tabelacomgrade"/>
        <w:tblW w:w="0" w:type="auto"/>
        <w:jc w:val="center"/>
        <w:tblLayout w:type="fixed"/>
        <w:tblLook w:val="04A0"/>
      </w:tblPr>
      <w:tblGrid>
        <w:gridCol w:w="4503"/>
        <w:gridCol w:w="297"/>
        <w:gridCol w:w="228"/>
        <w:gridCol w:w="261"/>
        <w:gridCol w:w="245"/>
        <w:gridCol w:w="230"/>
        <w:gridCol w:w="246"/>
        <w:gridCol w:w="247"/>
        <w:gridCol w:w="231"/>
        <w:gridCol w:w="231"/>
        <w:gridCol w:w="284"/>
      </w:tblGrid>
      <w:tr w:rsidR="00F257BF" w:rsidTr="00F257BF">
        <w:trPr>
          <w:cantSplit/>
          <w:trHeight w:val="700"/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mar</w:t>
            </w:r>
          </w:p>
        </w:tc>
        <w:tc>
          <w:tcPr>
            <w:tcW w:w="228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abr</w:t>
            </w:r>
          </w:p>
        </w:tc>
        <w:tc>
          <w:tcPr>
            <w:tcW w:w="26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mai</w:t>
            </w:r>
          </w:p>
        </w:tc>
        <w:tc>
          <w:tcPr>
            <w:tcW w:w="245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jun</w:t>
            </w:r>
          </w:p>
        </w:tc>
        <w:tc>
          <w:tcPr>
            <w:tcW w:w="230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jul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ago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set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nov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dez</w:t>
            </w: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Construção do Web Service e testes iniciais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das classes e testes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Mapeamento do ER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Definição da solução com Reflexão computacional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Desenvolvimento do Front-End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da plataforma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de integração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125385" w:rsidRDefault="00125385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Seminário de andamento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Final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</w:tr>
    </w:tbl>
    <w:p w:rsidR="005558CD" w:rsidRPr="006E0762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</w:rPr>
      </w:pPr>
      <w:r w:rsidRPr="006E0762">
        <w:rPr>
          <w:b/>
          <w:bCs/>
          <w:sz w:val="26"/>
          <w:szCs w:val="26"/>
        </w:rPr>
        <w:t>Refer</w:t>
      </w:r>
      <w:r w:rsidR="002B4607" w:rsidRPr="006E0762">
        <w:rPr>
          <w:b/>
          <w:bCs/>
          <w:sz w:val="26"/>
          <w:szCs w:val="26"/>
        </w:rPr>
        <w:t>ências</w:t>
      </w:r>
    </w:p>
    <w:p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r w:rsidR="003864D9" w:rsidRPr="003864D9">
        <w:t>IoT in education: the internet of school things</w:t>
      </w:r>
      <w:r w:rsidR="003864D9">
        <w:t>”</w:t>
      </w:r>
      <w:r w:rsidRPr="003864D9">
        <w:t xml:space="preserve">, </w:t>
      </w:r>
      <w:hyperlink r:id="rId17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dejunho de 2017.</w:t>
      </w:r>
    </w:p>
    <w:p w:rsidR="00543943" w:rsidRPr="003864D9" w:rsidRDefault="00543943" w:rsidP="003864D9">
      <w:pPr>
        <w:pStyle w:val="Reference"/>
      </w:pPr>
      <w:r w:rsidRPr="00F645A4">
        <w:rPr>
          <w:lang w:val="pt-BR"/>
        </w:rPr>
        <w:t xml:space="preserve">Barros, A. G. e Souza, C. H. M. (2016), </w:t>
      </w:r>
      <w:r w:rsidR="003864D9" w:rsidRPr="00F645A4">
        <w:rPr>
          <w:lang w:val="pt-BR"/>
        </w:rPr>
        <w:t>“</w:t>
      </w:r>
      <w:r w:rsidRPr="00F645A4">
        <w:rPr>
          <w:lang w:val="pt-BR"/>
        </w:rPr>
        <w:t>A internet de todas as coisas e a educação: Possibilidades e oportunidades para osprocessos de ensino e aprendizagem.</w:t>
      </w:r>
      <w:r w:rsidR="003864D9" w:rsidRPr="00F645A4">
        <w:rPr>
          <w:lang w:val="pt-BR"/>
        </w:rPr>
        <w:t>”</w:t>
      </w:r>
      <w:r w:rsidRPr="00F645A4">
        <w:rPr>
          <w:lang w:val="pt-BR"/>
        </w:rPr>
        <w:t>,</w:t>
      </w:r>
      <w:hyperlink r:id="rId18" w:history="1">
        <w:r w:rsidR="003864D9" w:rsidRPr="00F645A4">
          <w:rPr>
            <w:rStyle w:val="Hyperlink"/>
            <w:lang w:val="pt-BR"/>
          </w:rPr>
          <w:t>http://revista.srvroot.com/linkscienceplace/index.php/linkscienceplace/article/view/249</w:t>
        </w:r>
      </w:hyperlink>
      <w:r w:rsidRPr="00F645A4">
        <w:rPr>
          <w:lang w:val="pt-BR"/>
        </w:rPr>
        <w:t xml:space="preserve">. </w:t>
      </w:r>
      <w:r w:rsidRPr="003864D9">
        <w:t xml:space="preserve">Acessoem: </w:t>
      </w:r>
      <w:r w:rsidR="00823727" w:rsidRPr="003864D9">
        <w:t>17</w:t>
      </w:r>
      <w:r w:rsidRPr="003864D9">
        <w:t xml:space="preserve"> dejunho de 2017.</w:t>
      </w:r>
    </w:p>
    <w:p w:rsidR="003755B3" w:rsidRPr="003864D9" w:rsidRDefault="003755B3" w:rsidP="003864D9">
      <w:pPr>
        <w:pStyle w:val="Reference"/>
      </w:pPr>
      <w:r w:rsidRPr="003864D9">
        <w:t xml:space="preserve">Buyya, R.; Dastjerdi,A.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:rsidR="00543943" w:rsidRPr="003864D9" w:rsidRDefault="00543943" w:rsidP="003864D9">
      <w:pPr>
        <w:pStyle w:val="Reference"/>
      </w:pPr>
      <w:r w:rsidRPr="003864D9">
        <w:t xml:space="preserve">Cajide, J (2016), "The ConnectedSchool: HowIoTCouldImpactEducation", </w:t>
      </w:r>
      <w:hyperlink r:id="rId19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dejunho de 2017.</w:t>
      </w:r>
    </w:p>
    <w:p w:rsidR="0095041D" w:rsidRDefault="0095041D" w:rsidP="003864D9">
      <w:pPr>
        <w:pStyle w:val="Reference"/>
        <w:rPr>
          <w:ins w:id="810" w:author="Silvia Bertagnolli" w:date="2017-10-21T15:54:00Z"/>
        </w:rPr>
      </w:pPr>
      <w:r w:rsidRPr="003864D9">
        <w:t>Balandin, S.; Andreev, S.; Koucheryavy,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2014, Proceedings.</w:t>
      </w:r>
    </w:p>
    <w:p w:rsidR="00A73B8B" w:rsidRDefault="00A73B8B" w:rsidP="003864D9">
      <w:pPr>
        <w:pStyle w:val="Reference"/>
        <w:rPr>
          <w:ins w:id="811" w:author="Silvia Bertagnolli" w:date="2017-10-21T16:15:00Z"/>
        </w:rPr>
      </w:pPr>
      <w:ins w:id="812" w:author="Silvia Bertagnolli" w:date="2017-10-21T15:54:00Z">
        <w:r>
          <w:rPr>
            <w:lang w:val="pt-BR"/>
          </w:rPr>
          <w:t>Celia</w:t>
        </w:r>
        <w:r w:rsidRPr="00A73B8B">
          <w:rPr>
            <w:lang w:val="pt-BR"/>
            <w:rPrChange w:id="813" w:author="Silvia Bertagnolli" w:date="2017-10-21T15:54:00Z">
              <w:rPr/>
            </w:rPrChange>
          </w:rPr>
          <w:t xml:space="preserve">, Luciana Dos Santos. Aquisição e desenvolvimento infantil (0-12 anos): um olhar multidisciplinar. </w:t>
        </w:r>
        <w:r>
          <w:t>Porto Alegre: EDIPUCRS, 2003.</w:t>
        </w:r>
      </w:ins>
    </w:p>
    <w:p w:rsidR="003A100B" w:rsidRPr="003A100B" w:rsidRDefault="003A100B" w:rsidP="003864D9">
      <w:pPr>
        <w:pStyle w:val="Reference"/>
        <w:rPr>
          <w:lang w:val="pt-BR"/>
          <w:rPrChange w:id="814" w:author="Silvia Bertagnolli" w:date="2017-10-21T16:15:00Z">
            <w:rPr/>
          </w:rPrChange>
        </w:rPr>
      </w:pPr>
      <w:ins w:id="815" w:author="Silvia Bertagnolli" w:date="2017-10-21T16:15:00Z">
        <w:r w:rsidRPr="003A100B">
          <w:rPr>
            <w:lang w:val="pt-BR"/>
            <w:rPrChange w:id="816" w:author="Silvia Bertagnolli" w:date="2017-10-21T16:15:00Z">
              <w:rPr>
                <w:rFonts w:ascii="Roboto-Regular" w:hAnsi="Roboto-Regular"/>
                <w:color w:val="7A7A7A"/>
                <w:sz w:val="20"/>
                <w:shd w:val="clear" w:color="auto" w:fill="FFFFFF"/>
                <w:lang w:val="pt-BR"/>
              </w:rPr>
            </w:rPrChange>
          </w:rPr>
          <w:t>Coll</w:t>
        </w:r>
        <w:r w:rsidRPr="003A100B">
          <w:rPr>
            <w:lang w:val="pt-BR"/>
            <w:rPrChange w:id="817" w:author="Silvia Bertagnolli" w:date="2017-10-21T16:15:00Z">
              <w:rPr>
                <w:rFonts w:ascii="Roboto-Regular" w:hAnsi="Roboto-Regular"/>
                <w:color w:val="7A7A7A"/>
                <w:sz w:val="20"/>
                <w:shd w:val="clear" w:color="auto" w:fill="FFFFFF"/>
              </w:rPr>
            </w:rPrChange>
          </w:rPr>
          <w:t>, César. As contribuições da psicologia para a educação: teoria genética e aprendizagem escolar. In: LEITE, Luci Banks (Org). Piaget e a escola de Genebra. São Paulo: Cortez, 1992.</w:t>
        </w:r>
      </w:ins>
    </w:p>
    <w:p w:rsidR="00F9724C" w:rsidRPr="00F645A4" w:rsidRDefault="006B7D30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Guerra, E. (2014), 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>Componentesreutilizáveisem Java com reflexão e anotações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 xml:space="preserve">. </w:t>
      </w:r>
      <w:r w:rsidR="00543943" w:rsidRPr="00F645A4">
        <w:rPr>
          <w:lang w:val="pt-BR"/>
        </w:rPr>
        <w:t>Rio de Janeiro: Casa do Código.</w:t>
      </w:r>
    </w:p>
    <w:p w:rsidR="00543943" w:rsidRPr="00F645A4" w:rsidRDefault="00543943" w:rsidP="003864D9">
      <w:pPr>
        <w:pStyle w:val="Reference"/>
        <w:rPr>
          <w:lang w:val="pt-BR"/>
        </w:rPr>
      </w:pPr>
      <w:r w:rsidRPr="00F645A4">
        <w:rPr>
          <w:lang w:val="pt-BR"/>
        </w:rPr>
        <w:t>Lecheta, R. R. (2015), "Web Services RESTful: Aprenda a criar web services RESTful em Java nanuvem do Google". Rio de Janeiro: Novatec.</w:t>
      </w:r>
    </w:p>
    <w:p w:rsidR="00F9724C" w:rsidRPr="003864D9" w:rsidRDefault="006B7D30" w:rsidP="003864D9">
      <w:pPr>
        <w:pStyle w:val="Reference"/>
      </w:pPr>
      <w:r w:rsidRPr="00F645A4">
        <w:rPr>
          <w:lang w:val="pt-BR"/>
        </w:rPr>
        <w:t>Libelium</w:t>
      </w:r>
      <w:r w:rsidR="00F9724C" w:rsidRPr="00F645A4">
        <w:rPr>
          <w:lang w:val="pt-BR"/>
        </w:rPr>
        <w:t xml:space="preserve">. 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>Top 50 IoT Sensor Applications Ranking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 xml:space="preserve">. Disponívelem: </w:t>
      </w:r>
      <w:hyperlink r:id="rId20" w:history="1">
        <w:r w:rsidR="003864D9" w:rsidRPr="00F645A4">
          <w:rPr>
            <w:rStyle w:val="Hyperlink"/>
            <w:lang w:val="pt-BR"/>
          </w:rPr>
          <w:t>http://www.libelium.com/resources/top_50_iot_sensor_applications_ranking/</w:t>
        </w:r>
      </w:hyperlink>
      <w:r w:rsidR="00F9724C" w:rsidRPr="00F645A4">
        <w:rPr>
          <w:lang w:val="pt-BR"/>
        </w:rPr>
        <w:t xml:space="preserve">. </w:t>
      </w:r>
      <w:r w:rsidR="00F9724C" w:rsidRPr="003864D9">
        <w:t>Acessoem: 23 dejunho de 2017.</w:t>
      </w:r>
    </w:p>
    <w:p w:rsidR="00823727" w:rsidRPr="00F645A4" w:rsidRDefault="00823727" w:rsidP="003864D9">
      <w:pPr>
        <w:pStyle w:val="Reference"/>
        <w:rPr>
          <w:lang w:val="pt-BR"/>
        </w:rPr>
      </w:pPr>
      <w:r w:rsidRPr="003864D9">
        <w:t xml:space="preserve">Meola, A (2016), "How IoT in education is changing the way we learn", </w:t>
      </w:r>
      <w:hyperlink r:id="rId21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 xml:space="preserve">. </w:t>
      </w:r>
      <w:r w:rsidRPr="00F645A4">
        <w:rPr>
          <w:lang w:val="pt-BR"/>
        </w:rPr>
        <w:t>Acessoem: 17 dejunho de 2017.</w:t>
      </w:r>
    </w:p>
    <w:p w:rsidR="005558CD" w:rsidRPr="00F645A4" w:rsidRDefault="0095041D" w:rsidP="003864D9">
      <w:pPr>
        <w:pStyle w:val="Reference"/>
        <w:rPr>
          <w:lang w:val="pt-BR"/>
        </w:rPr>
      </w:pPr>
      <w:r w:rsidRPr="00F645A4">
        <w:rPr>
          <w:lang w:val="pt-BR"/>
        </w:rPr>
        <w:lastRenderedPageBreak/>
        <w:t xml:space="preserve">Santos, B. P.; Silva, L.;Celes, C.; Borges, J.; Peres, B.; Vieira, M.; Vieira, L. F.; Loureiro, A. A. F. </w:t>
      </w:r>
      <w:r w:rsidR="0019027F" w:rsidRPr="00F645A4">
        <w:rPr>
          <w:lang w:val="pt-BR"/>
        </w:rPr>
        <w:t>(2016), "Internet das Coisas: da teoria à prática". In: SimpósioBrasileiro de Redes de Computadores, Minicurso.</w:t>
      </w:r>
    </w:p>
    <w:p w:rsidR="003C7CB3" w:rsidRPr="00F645A4" w:rsidRDefault="005E3CBD" w:rsidP="003864D9">
      <w:pPr>
        <w:pStyle w:val="Reference"/>
        <w:rPr>
          <w:lang w:val="pt-BR"/>
        </w:rPr>
      </w:pPr>
      <w:r w:rsidRPr="00F645A4">
        <w:rPr>
          <w:lang w:val="pt-BR"/>
        </w:rPr>
        <w:t>Wadewitz, L. (2016) "Internet das Coisas: tudo o que podeserconectado, seráconectado".Disponívelem:</w:t>
      </w:r>
      <w:hyperlink r:id="rId22" w:history="1">
        <w:r w:rsidR="003864D9" w:rsidRPr="00F645A4">
          <w:rPr>
            <w:rStyle w:val="Hyperlink"/>
            <w:lang w:val="pt-BR"/>
          </w:rPr>
          <w:t>http://www.administradores.com.br/artigos/tecnologia/internet-das-coisas-tudo-o-que-pode-ser-conectado-sera-conectado/92354/</w:t>
        </w:r>
      </w:hyperlink>
      <w:r w:rsidRPr="00F645A4">
        <w:rPr>
          <w:lang w:val="pt-BR"/>
        </w:rPr>
        <w:t xml:space="preserve">.Acessoem: </w:t>
      </w:r>
      <w:r w:rsidR="00823727" w:rsidRPr="00F645A4">
        <w:rPr>
          <w:lang w:val="pt-BR"/>
        </w:rPr>
        <w:t>17</w:t>
      </w:r>
      <w:r w:rsidRPr="00F645A4">
        <w:rPr>
          <w:lang w:val="pt-BR"/>
        </w:rPr>
        <w:t xml:space="preserve"> dejunho de 2017.</w:t>
      </w:r>
    </w:p>
    <w:p w:rsidR="003C7CB3" w:rsidRPr="00F645A4" w:rsidRDefault="003C7CB3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eastAsia="zh-CN"/>
        </w:rPr>
      </w:pPr>
      <w:r>
        <w:br w:type="page"/>
      </w:r>
    </w:p>
    <w:p w:rsidR="003C7CB3" w:rsidDel="00815D15" w:rsidRDefault="003C7CB3" w:rsidP="003C7CB3">
      <w:pPr>
        <w:rPr>
          <w:del w:id="818" w:author="Silvia Bertagnolli" w:date="2017-10-21T15:25:00Z"/>
        </w:rPr>
      </w:pPr>
      <w:del w:id="819" w:author="Silvia Bertagnolli" w:date="2017-10-21T15:25:00Z">
        <w:r w:rsidDel="00815D15">
          <w:lastRenderedPageBreak/>
          <w:delText>Lista sequencial de testes:</w:delText>
        </w:r>
      </w:del>
    </w:p>
    <w:p w:rsidR="003C7CB3" w:rsidDel="00815D15" w:rsidRDefault="003C7CB3" w:rsidP="003C7CB3">
      <w:pPr>
        <w:rPr>
          <w:del w:id="820" w:author="Silvia Bertagnolli" w:date="2017-10-21T15:25:00Z"/>
        </w:rPr>
      </w:pPr>
      <w:del w:id="821" w:author="Silvia Bertagnolli" w:date="2017-10-21T15:25:00Z">
        <w:r w:rsidDel="00815D15">
          <w:delText>O método utilizado para a realização de todos os testes de desenvolvimento até agora foi a construção e a utilização de uma classe java principal de nome “Teste” em um pacote de nome “teste” para a execução de métodos de classes e testar seu retorno na aplicação. Quando não atendidas as expectativas do cenário de teste realizado, as exceções ou erros retornados na execução foram tratadas conforme seu retorno ou sub-cenário de teste especifico para o caso. Outra situação que define bem o método de desenvolvimento deste projeto é o fato de haver parcos recursos de desenvolvimento disponíveis nos locais onde a possibilidade de construção do mesmo era possível. A forma encontrada para lidar com este contratempo foi a realização de sub-projetos com as funções específicas (por exemplo, construção de um projeto com o propósito especifico de testar o polimorfismo) a serem testadas e depois incorporação do recurso no projeto principal. Eu prefiro o versionamento direto do projeto principal, mas simplesmente não era possível abrir o projeto acadêmico em qualquer lugar que me encontrava com computadores para o mesmo (trabalho ou ambientes sem internet ou banco de dados).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22" w:author="Silvia Bertagnolli" w:date="2017-10-21T15:25:00Z"/>
        </w:rPr>
        <w:pPrChange w:id="823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24" w:author="Silvia Bertagnolli" w:date="2017-10-21T15:25:00Z">
        <w:r w:rsidDel="00815D15">
          <w:delText>Construção do projeto através de métodos padrões da IDE NetBeans com as bibliotecas disponíveis pela plataforma de desenvolvimento. O primeiro framework utilizado no teste foi o Hibernate e a construção automatizada se mostrou depreciada com as versões das bibliotecas desatualizadas em relação a algumas formas de recursos utilizados como construção de unidade genérica e link de dependência. (Na verdade não funcionou quase nada com as importações sugeridas pela documentação do próprio Hibernate).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25" w:author="Silvia Bertagnolli" w:date="2017-10-21T15:25:00Z"/>
        </w:rPr>
        <w:pPrChange w:id="826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27" w:author="Silvia Bertagnolli" w:date="2017-10-21T15:25:00Z">
        <w:r w:rsidDel="00815D15">
          <w:delText>Abordagem de bibliotecas modificada para o uso de dependências gerenciadas pelo repositório Maven. A configuração dos frameworks passou a ser manual para não utilizar as versões sugeridas pelo NetBeans. Um teste preliminar de adequação de framework pela própria IDE, mesmo com maven, registrava a versão depreciada das bibliotecas.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28" w:author="Silvia Bertagnolli" w:date="2017-10-21T15:25:00Z"/>
        </w:rPr>
        <w:pPrChange w:id="829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30" w:author="Silvia Bertagnolli" w:date="2017-10-21T15:25:00Z">
        <w:r w:rsidDel="00815D15">
          <w:delText>Abandono da unidade de persistência declarada (utilização do arquivo persistence.xml) para a utilização do arquivo de configuração específico do Hibernate com sua estrutura de tags específica. A forma de abordagem via construção de seção e não via gerenciamento de entidade passou a funcionar.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31" w:author="Silvia Bertagnolli" w:date="2017-10-21T15:25:00Z"/>
        </w:rPr>
        <w:pPrChange w:id="832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33" w:author="Silvia Bertagnolli" w:date="2017-10-21T15:25:00Z">
        <w:r w:rsidDel="00815D15">
          <w:delText>Construção de uma classe de conexão e uma classe de operações de manipulação de banco básicas (inclusão, remoção, consulta e alteração) realizada para início de testes funcionais assim como uma classe modelo inicial (professor por escolha do desenvolvedor). Os métodos específicos à classe se mostraram satisfatórios quando testados em versão para reflexão à exceção da consulta nomeada, pois o texto referia-se especificamente à classe utilizada.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34" w:author="Silvia Bertagnolli" w:date="2017-10-21T15:25:00Z"/>
        </w:rPr>
        <w:pPrChange w:id="835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36" w:author="Silvia Bertagnolli" w:date="2017-10-21T15:25:00Z">
        <w:r w:rsidDel="00815D15">
          <w:delText>Modificação da abordagem da consulta “nomeada” através de padrão desenvolvido na construção da classe modelo com a inclusão de método com retorno de string que simulasse a sintaxe do Hibernate para consulta. O método foi carinhosamente chamado de “toQuery” como referência aos métodos padrões sobre-escritos como “toString”.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37" w:author="Silvia Bertagnolli" w:date="2017-10-21T15:25:00Z"/>
        </w:rPr>
        <w:pPrChange w:id="838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39" w:author="Silvia Bertagnolli" w:date="2017-10-21T15:25:00Z">
        <w:r w:rsidDel="00815D15">
          <w:delText xml:space="preserve">Criação de segunda classe modelo para uso da mesma classe de manipulação simultaneamente (Aluno). Como o uso foi atendido satisfatoriamente, foi </w:delText>
        </w:r>
        <w:r w:rsidDel="00815D15">
          <w:lastRenderedPageBreak/>
          <w:delText>realizado o acoplamento da classe de conexão com a de manipulação para agilização do processo de construção e finalização de sessão.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40" w:author="Silvia Bertagnolli" w:date="2017-10-21T15:25:00Z"/>
        </w:rPr>
        <w:pPrChange w:id="841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42" w:author="Silvia Bertagnolli" w:date="2017-10-21T15:25:00Z">
        <w:r w:rsidDel="00815D15">
          <w:delText>O tratamento de exceções do Hibernate com as anotações referentes a restrições dos campos nas tabelas se mostrou frustrante pois ainda trata de forma abrangente muitas exceções de origem diferentes.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43" w:author="Silvia Bertagnolli" w:date="2017-10-21T15:25:00Z"/>
        </w:rPr>
        <w:pPrChange w:id="844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45" w:author="Silvia Bertagnolli" w:date="2017-10-21T15:25:00Z">
        <w:r w:rsidDel="00815D15">
          <w:delText>Optou-se por retorno de string a todos os métodos da classe de manipulação para facilitar o tratamento do mesmo, embora ainda não tenham sido realizados todos os cenários idealizados.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46" w:author="Silvia Bertagnolli" w:date="2017-10-21T15:25:00Z"/>
        </w:rPr>
        <w:pPrChange w:id="847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48" w:author="Silvia Bertagnolli" w:date="2017-10-21T15:25:00Z">
        <w:r w:rsidDel="00815D15">
          <w:delText>Tentativa de utilização de polimorfismo com as anotações utilizadas pelo Hibernate. A abordagem Joined foi abandonada com a intenção de reduzir o consumo de recursos no acesso o banco de dados, então passou-se a utilizar a abordagem mappesuperclass e table_per_class. Não funcionaram. Após analise exaustiva do próprio Hibernate, percebeu-se que as classes importadas do mesmo não atendiam esta funcionalidade corretamente, então passou-se a utilizar as “super” classes do JPA através do Hibernate (não tenho como descrever isto de forma educada, mas é como ter que andar de costas para ir pra frente...). Agora o polimorfismo funciona.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49" w:author="Silvia Bertagnolli" w:date="2017-10-21T15:25:00Z"/>
        </w:rPr>
        <w:pPrChange w:id="850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51" w:author="Silvia Bertagnolli" w:date="2017-10-21T15:25:00Z">
        <w:r w:rsidDel="00815D15">
          <w:delText>Como a utilização de construção de classes de entidade dinâmicas será componente fundamental do projeto, foi removido o mapeamento de uma das classes para analisar o comportamento no acesso ao banco pelo Hibernate. Não funcionou. Após tentativas frustradas de alterar o arquivo de configuração do Hibernate em tempo de execução, descobriu-se o recurso de configuração do mesmo de forma dinâmica. A abordagem de mapeamento estático de classes foi abandonada completamente e é realizada em tempo de execução através da classe de manipulação no momento da construção da sessão também através de reflexão. Agora funciona.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52" w:author="Silvia Bertagnolli" w:date="2017-10-21T15:25:00Z"/>
        </w:rPr>
        <w:pPrChange w:id="853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54" w:author="Silvia Bertagnolli" w:date="2017-10-21T15:25:00Z">
        <w:r w:rsidDel="00815D15">
          <w:delText>Ainda existem exceções incongruentes com o Hibernate em situações de entrada de dados ao banco. Não foi possível até o momento realizar um mapeamento satisfatório das exceções do framework. Exemplo é a inserção de registro que é realizada corretamente e ainda assim retorna uma exceção.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55" w:author="Silvia Bertagnolli" w:date="2017-10-21T15:25:00Z"/>
        </w:rPr>
        <w:pPrChange w:id="856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57" w:author="Silvia Bertagnolli" w:date="2017-10-21T15:25:00Z">
        <w:r w:rsidDel="00815D15">
          <w:delText>Construção de duas para inserção de dados em caráter de teste através de JSF em Primefaces. Foram incluídas anotações necessárias para gerenciamento de Bean a fim de que o funcionamento do framework fosse possível. Os testes foram melhores do que com o Hibernate. Exceções podem ser tratadas de forma silenciosa sem apresentar estouro na tela, salvo as de estrutura de bean.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58" w:author="Silvia Bertagnolli" w:date="2017-10-21T15:25:00Z"/>
        </w:rPr>
        <w:pPrChange w:id="859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60" w:author="Silvia Bertagnolli" w:date="2017-10-21T15:25:00Z">
        <w:r w:rsidDel="00815D15">
          <w:delText>Carregamento, construção e compilação de classe realizado e testado de forma simples (sem construção por ferramenta interativa apenas informação de string) em projeto paralelo. Seu uso só foi possível através de reflexão.</w:delText>
        </w:r>
      </w:del>
    </w:p>
    <w:p w:rsidR="003C7CB3" w:rsidDel="00815D15" w:rsidRDefault="003C7CB3" w:rsidP="006C3563">
      <w:pPr>
        <w:pStyle w:val="PargrafodaLista"/>
        <w:numPr>
          <w:ilvl w:val="0"/>
          <w:numId w:val="16"/>
        </w:numPr>
        <w:rPr>
          <w:del w:id="861" w:author="Silvia Bertagnolli" w:date="2017-10-21T15:25:00Z"/>
        </w:rPr>
        <w:pPrChange w:id="862" w:author="Silvia Bertagnolli" w:date="2017-10-21T15:12:00Z">
          <w:pPr>
            <w:pStyle w:val="PargrafodaLista"/>
            <w:numPr>
              <w:numId w:val="13"/>
            </w:numPr>
            <w:ind w:hanging="360"/>
          </w:pPr>
        </w:pPrChange>
      </w:pPr>
      <w:del w:id="863" w:author="Silvia Bertagnolli" w:date="2017-10-21T15:25:00Z">
        <w:r w:rsidDel="00815D15">
          <w:delText>Iniciado recurso de construção de classe “construtora de classes” para estruturar as classes pertinentes a ObjetosIot consumidores do projeto. Ainda não foram realizados testes.</w:delText>
        </w:r>
      </w:del>
    </w:p>
    <w:p w:rsidR="003C7CB3" w:rsidDel="00815D15" w:rsidRDefault="003C7CB3" w:rsidP="003C7CB3">
      <w:pPr>
        <w:pStyle w:val="PargrafodaLista"/>
        <w:ind w:firstLine="0"/>
        <w:rPr>
          <w:del w:id="864" w:author="Silvia Bertagnolli" w:date="2017-10-21T15:25:00Z"/>
        </w:rPr>
      </w:pPr>
    </w:p>
    <w:p w:rsidR="0068008D" w:rsidRDefault="0068008D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val="en-US" w:eastAsia="zh-CN"/>
        </w:rPr>
      </w:pPr>
      <w:del w:id="865" w:author="Silvia Bertagnolli" w:date="2017-10-21T15:25:00Z">
        <w:r w:rsidDel="00815D15">
          <w:br w:type="page"/>
        </w:r>
      </w:del>
    </w:p>
    <w:p w:rsidR="005E3CBD" w:rsidRDefault="0068008D" w:rsidP="003864D9">
      <w:pPr>
        <w:pStyle w:val="Reference"/>
      </w:pPr>
      <w:r>
        <w:lastRenderedPageBreak/>
        <w:t>Alteraçõespropostas</w:t>
      </w:r>
    </w:p>
    <w:p w:rsidR="0068008D" w:rsidRDefault="0068008D" w:rsidP="0068008D">
      <w:pPr>
        <w:pStyle w:val="Reference"/>
      </w:pPr>
      <w:r>
        <w:t>Carlos: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Recomendoincluir no TCC2, um capituloexplicandoEvoluçãocognitiva de estudantes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Aprovo o presentetrabalho de conclusão de curso, pelo o tema, estrutura e organização do texto, recomendoacrescentar no referencialteórico o que significauma “Evoluçãocognitiva de estudantes” citandoautores e justificando a importância do trabalho para acompanharoumapearestaevolução. Na Metodologia, sintofalta de identificar que público-alvopretendeatingir, Ensino Fundamental, MédioouSuperior?_Eporfimuma boa revisão no texto, poisapresentaalgunsparágrafosconfusos.</w:t>
      </w:r>
    </w:p>
    <w:p w:rsidR="0068008D" w:rsidRDefault="0068008D" w:rsidP="0068008D">
      <w:pPr>
        <w:pStyle w:val="Reference"/>
      </w:pPr>
      <w:r>
        <w:t>Tanise: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texto no geralestábemescrito mas a seção 4 deveserrevisadapoisapresentaalgunserros, em especial o parágrafo que inicia com: Para modelarosrequisitosoptotu-se..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highlight w:val="yellow"/>
          <w:lang w:val="pt-BR"/>
        </w:rPr>
        <w:t>trabalhopossui boa apresentação e organização, mas a figura do diagrama de casos de usoficoumuitopequena.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textoestábemestruturado e organizado. A minhasugestãoseriaretirar a seção 3.1, alterar o texto de introdução da seção 3 e iniciar com IoTnaeducação.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trabalhoapresenta um ótimoconteúdo mas sentifalta do diagrama de classes.</w:t>
      </w:r>
    </w:p>
    <w:p w:rsidR="0068008D" w:rsidRPr="003864D9" w:rsidRDefault="0068008D" w:rsidP="0009487C">
      <w:pPr>
        <w:pStyle w:val="Reference"/>
        <w:numPr>
          <w:ilvl w:val="0"/>
          <w:numId w:val="12"/>
        </w:numPr>
        <w:ind w:left="284" w:hanging="284"/>
      </w:pPr>
      <w:r w:rsidRPr="00F645A4">
        <w:rPr>
          <w:lang w:val="pt-BR"/>
        </w:rPr>
        <w:t xml:space="preserve">trabalhoestábemescrito e organizado. Algunserros de gramáticaforamencontradosnaseção 4. Acho que osignificado de IoTpoderiaestar no resumo. Acho que a frase “Este artigoapresenta .. “ que está no resumonão define com clareza o objetivo do trabalho. </w:t>
      </w:r>
      <w:r>
        <w:t>O diagrama de classes poderiatersidoapresentado no artigo.</w:t>
      </w:r>
    </w:p>
    <w:sectPr w:rsidR="0068008D" w:rsidRPr="003864D9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6" w:author="Silvia Bertagnolli" w:date="2017-10-21T16:35:00Z" w:initials="SB">
    <w:p w:rsidR="00500D8C" w:rsidRDefault="00500D8C">
      <w:pPr>
        <w:pStyle w:val="Textodecomentrio"/>
      </w:pPr>
      <w:r>
        <w:rPr>
          <w:rStyle w:val="Refdecomentrio"/>
        </w:rPr>
        <w:annotationRef/>
      </w:r>
      <w:r>
        <w:t>incluir a crudutil no diagrama</w:t>
      </w:r>
    </w:p>
  </w:comment>
  <w:comment w:id="153" w:author="Silvia Bertagnolli" w:date="2017-10-21T15:29:00Z" w:initials="SB">
    <w:p w:rsidR="00815D15" w:rsidRDefault="00815D15">
      <w:pPr>
        <w:pStyle w:val="Textodecomentrio"/>
      </w:pPr>
      <w:r>
        <w:rPr>
          <w:rStyle w:val="Refdecomentrio"/>
        </w:rPr>
        <w:annotationRef/>
      </w:r>
      <w:r>
        <w:t>não seria sessão de session aqui????</w:t>
      </w:r>
    </w:p>
  </w:comment>
  <w:comment w:id="167" w:author="Silvia Bertagnolli" w:date="2017-10-21T15:29:00Z" w:initials="SB">
    <w:p w:rsidR="00815D15" w:rsidRDefault="00815D15">
      <w:pPr>
        <w:pStyle w:val="Textodecomentrio"/>
      </w:pPr>
      <w:r>
        <w:rPr>
          <w:rStyle w:val="Refdecomentrio"/>
        </w:rPr>
        <w:annotationRef/>
      </w:r>
      <w:r>
        <w:t>explica melhor não ficou claro....</w:t>
      </w:r>
    </w:p>
  </w:comment>
  <w:comment w:id="239" w:author="Silvia Bertagnolli" w:date="2017-10-21T15:29:00Z" w:initials="SB">
    <w:p w:rsidR="00815D15" w:rsidRDefault="00815D15">
      <w:pPr>
        <w:pStyle w:val="Textodecomentrio"/>
      </w:pPr>
      <w:r>
        <w:rPr>
          <w:rStyle w:val="Refdecomentrio"/>
        </w:rPr>
        <w:annotationRef/>
      </w:r>
      <w:r>
        <w:t>não entendi aqui ... explica com tuas palavras pra mim e vejo como ajustar ...</w:t>
      </w:r>
    </w:p>
  </w:comment>
  <w:comment w:id="291" w:author="Silvia Bertagnolli" w:date="2017-10-21T15:29:00Z" w:initials="SB">
    <w:p w:rsidR="00815D15" w:rsidRDefault="00815D15">
      <w:pPr>
        <w:pStyle w:val="Textodecomentrio"/>
      </w:pPr>
      <w:r>
        <w:rPr>
          <w:rStyle w:val="Refdecomentrio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84C" w:rsidRDefault="00F7484C" w:rsidP="00F50B30">
      <w:pPr>
        <w:spacing w:before="0"/>
      </w:pPr>
      <w:r>
        <w:separator/>
      </w:r>
    </w:p>
  </w:endnote>
  <w:endnote w:type="continuationSeparator" w:id="1">
    <w:p w:rsidR="00F7484C" w:rsidRDefault="00F7484C" w:rsidP="00F50B3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15" w:rsidRDefault="00815D15">
    <w:pPr>
      <w:pStyle w:val="Normal1"/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84C" w:rsidRDefault="00F7484C" w:rsidP="00F50B30">
      <w:pPr>
        <w:spacing w:before="0"/>
      </w:pPr>
      <w:r>
        <w:separator/>
      </w:r>
    </w:p>
  </w:footnote>
  <w:footnote w:type="continuationSeparator" w:id="1">
    <w:p w:rsidR="00F7484C" w:rsidRDefault="00F7484C" w:rsidP="00F50B30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15" w:rsidRDefault="00815D15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118428A8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61237"/>
    <w:multiLevelType w:val="hybridMultilevel"/>
    <w:tmpl w:val="18E4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6309E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82919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trackRevisions/>
  <w:defaultTabStop w:val="720"/>
  <w:hyphenationZone w:val="425"/>
  <w:characterSpacingControl w:val="doNotCompress"/>
  <w:doNotValidateAgainstSchema/>
  <w:doNotDemarcateInvalidXml/>
  <w:hdrShapeDefaults>
    <o:shapedefaults v:ext="edit" spidmax="5122">
      <o:colormru v:ext="edit" colors="lime"/>
    </o:shapedefaults>
  </w:hdrShapeDefaults>
  <w:footnotePr>
    <w:footnote w:id="0"/>
    <w:footnote w:id="1"/>
  </w:footnotePr>
  <w:endnotePr>
    <w:endnote w:id="0"/>
    <w:endnote w:id="1"/>
  </w:endnotePr>
  <w:compat/>
  <w:rsids>
    <w:rsidRoot w:val="00F50B30"/>
    <w:rsid w:val="000061AB"/>
    <w:rsid w:val="00013FCC"/>
    <w:rsid w:val="00022177"/>
    <w:rsid w:val="00031BA4"/>
    <w:rsid w:val="000373B8"/>
    <w:rsid w:val="00052911"/>
    <w:rsid w:val="000658D2"/>
    <w:rsid w:val="00065B58"/>
    <w:rsid w:val="00081119"/>
    <w:rsid w:val="0009487C"/>
    <w:rsid w:val="000B0982"/>
    <w:rsid w:val="000B33D5"/>
    <w:rsid w:val="000B697D"/>
    <w:rsid w:val="00125385"/>
    <w:rsid w:val="00154EE0"/>
    <w:rsid w:val="00162880"/>
    <w:rsid w:val="0017292F"/>
    <w:rsid w:val="0019027F"/>
    <w:rsid w:val="001B380D"/>
    <w:rsid w:val="001C3C40"/>
    <w:rsid w:val="001C664B"/>
    <w:rsid w:val="001D5E85"/>
    <w:rsid w:val="001E7431"/>
    <w:rsid w:val="001F16D7"/>
    <w:rsid w:val="00215820"/>
    <w:rsid w:val="00215ED8"/>
    <w:rsid w:val="00244C2F"/>
    <w:rsid w:val="002661DF"/>
    <w:rsid w:val="002730AB"/>
    <w:rsid w:val="00284E80"/>
    <w:rsid w:val="00295210"/>
    <w:rsid w:val="002B4607"/>
    <w:rsid w:val="002C7D18"/>
    <w:rsid w:val="002D2B90"/>
    <w:rsid w:val="003115D0"/>
    <w:rsid w:val="0032054B"/>
    <w:rsid w:val="003245FE"/>
    <w:rsid w:val="00327568"/>
    <w:rsid w:val="00340E4D"/>
    <w:rsid w:val="00347532"/>
    <w:rsid w:val="00351327"/>
    <w:rsid w:val="00354C14"/>
    <w:rsid w:val="003755B3"/>
    <w:rsid w:val="00382826"/>
    <w:rsid w:val="003864D9"/>
    <w:rsid w:val="003A100B"/>
    <w:rsid w:val="003C7CB3"/>
    <w:rsid w:val="003D7BED"/>
    <w:rsid w:val="003E6420"/>
    <w:rsid w:val="0040029B"/>
    <w:rsid w:val="0041732E"/>
    <w:rsid w:val="00421932"/>
    <w:rsid w:val="00433197"/>
    <w:rsid w:val="00436C78"/>
    <w:rsid w:val="00464D14"/>
    <w:rsid w:val="004C4360"/>
    <w:rsid w:val="004C5391"/>
    <w:rsid w:val="004F39CD"/>
    <w:rsid w:val="004F4672"/>
    <w:rsid w:val="004F5A4A"/>
    <w:rsid w:val="00500D8C"/>
    <w:rsid w:val="00505DEC"/>
    <w:rsid w:val="005344B8"/>
    <w:rsid w:val="00535E27"/>
    <w:rsid w:val="00541B8B"/>
    <w:rsid w:val="00543943"/>
    <w:rsid w:val="005558CD"/>
    <w:rsid w:val="00555B1D"/>
    <w:rsid w:val="00572E15"/>
    <w:rsid w:val="005734C5"/>
    <w:rsid w:val="00586185"/>
    <w:rsid w:val="005978CF"/>
    <w:rsid w:val="005E3CBD"/>
    <w:rsid w:val="005E4A9E"/>
    <w:rsid w:val="0060160D"/>
    <w:rsid w:val="00641F89"/>
    <w:rsid w:val="006515C6"/>
    <w:rsid w:val="006549C1"/>
    <w:rsid w:val="0068008D"/>
    <w:rsid w:val="006B7D30"/>
    <w:rsid w:val="006C043C"/>
    <w:rsid w:val="006C3563"/>
    <w:rsid w:val="006D056A"/>
    <w:rsid w:val="006E0762"/>
    <w:rsid w:val="006E0D65"/>
    <w:rsid w:val="00710A08"/>
    <w:rsid w:val="007465D5"/>
    <w:rsid w:val="0075608E"/>
    <w:rsid w:val="00757CA1"/>
    <w:rsid w:val="007C2247"/>
    <w:rsid w:val="007E3E25"/>
    <w:rsid w:val="007F009B"/>
    <w:rsid w:val="007F196C"/>
    <w:rsid w:val="007F217E"/>
    <w:rsid w:val="007F6C27"/>
    <w:rsid w:val="00806EE8"/>
    <w:rsid w:val="00814373"/>
    <w:rsid w:val="00815D15"/>
    <w:rsid w:val="00823727"/>
    <w:rsid w:val="00851797"/>
    <w:rsid w:val="00866477"/>
    <w:rsid w:val="00870DC3"/>
    <w:rsid w:val="008713E7"/>
    <w:rsid w:val="0089470E"/>
    <w:rsid w:val="008A062C"/>
    <w:rsid w:val="008A64A9"/>
    <w:rsid w:val="008D2DCE"/>
    <w:rsid w:val="008D6917"/>
    <w:rsid w:val="009044D3"/>
    <w:rsid w:val="00920A90"/>
    <w:rsid w:val="00923F68"/>
    <w:rsid w:val="0095041D"/>
    <w:rsid w:val="0096347A"/>
    <w:rsid w:val="00981376"/>
    <w:rsid w:val="009858AA"/>
    <w:rsid w:val="009928D1"/>
    <w:rsid w:val="009B504F"/>
    <w:rsid w:val="009C063A"/>
    <w:rsid w:val="00A14965"/>
    <w:rsid w:val="00A201AB"/>
    <w:rsid w:val="00A256D3"/>
    <w:rsid w:val="00A7363F"/>
    <w:rsid w:val="00A73B8B"/>
    <w:rsid w:val="00A76AE1"/>
    <w:rsid w:val="00A775CB"/>
    <w:rsid w:val="00A82BEF"/>
    <w:rsid w:val="00A84509"/>
    <w:rsid w:val="00A85376"/>
    <w:rsid w:val="00A90021"/>
    <w:rsid w:val="00AA0A63"/>
    <w:rsid w:val="00AB3B85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BC4AEB"/>
    <w:rsid w:val="00BE54D2"/>
    <w:rsid w:val="00C10BAF"/>
    <w:rsid w:val="00C51491"/>
    <w:rsid w:val="00C55048"/>
    <w:rsid w:val="00C674DF"/>
    <w:rsid w:val="00C70E0F"/>
    <w:rsid w:val="00C777BE"/>
    <w:rsid w:val="00C85DB9"/>
    <w:rsid w:val="00C8654C"/>
    <w:rsid w:val="00CA56FA"/>
    <w:rsid w:val="00CB2C6E"/>
    <w:rsid w:val="00CB3F81"/>
    <w:rsid w:val="00CB4951"/>
    <w:rsid w:val="00CF4F65"/>
    <w:rsid w:val="00D0526C"/>
    <w:rsid w:val="00D127D9"/>
    <w:rsid w:val="00D15AAD"/>
    <w:rsid w:val="00D52D45"/>
    <w:rsid w:val="00D55BD5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57B3D"/>
    <w:rsid w:val="00EA6278"/>
    <w:rsid w:val="00EA7D6C"/>
    <w:rsid w:val="00EC39E1"/>
    <w:rsid w:val="00EE7640"/>
    <w:rsid w:val="00F20AD3"/>
    <w:rsid w:val="00F25737"/>
    <w:rsid w:val="00F257BF"/>
    <w:rsid w:val="00F4051A"/>
    <w:rsid w:val="00F45D4C"/>
    <w:rsid w:val="00F4714F"/>
    <w:rsid w:val="00F50B30"/>
    <w:rsid w:val="00F54853"/>
    <w:rsid w:val="00F645A4"/>
    <w:rsid w:val="00F7484C"/>
    <w:rsid w:val="00F9724C"/>
    <w:rsid w:val="00F977A8"/>
    <w:rsid w:val="00FA39B6"/>
    <w:rsid w:val="00FB3139"/>
    <w:rsid w:val="00FC663C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ru v:ext="edit" colors="lim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annotation text" w:unhideWhenUsed="0"/>
    <w:lsdException w:name="caption" w:uiPriority="0" w:qFormat="1"/>
    <w:lsdException w:name="footnote reference" w:unhideWhenUsed="0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F50B30"/>
    <w:pPr>
      <w:keepNext/>
      <w:keepLines/>
      <w:spacing w:before="480" w:after="120"/>
      <w:contextualSpacing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qFormat/>
    <w:rsid w:val="00F50B30"/>
    <w:pPr>
      <w:keepNext/>
      <w:keepLines/>
      <w:spacing w:before="360" w:after="80"/>
      <w:contextualSpacing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A51C6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A51C6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9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7465D5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7CB3"/>
    <w:pPr>
      <w:widowControl/>
      <w:tabs>
        <w:tab w:val="clear" w:pos="720"/>
      </w:tabs>
      <w:spacing w:before="100" w:beforeAutospacing="1" w:after="100" w:afterAutospacing="1"/>
      <w:ind w:left="720" w:firstLine="709"/>
      <w:contextualSpacing/>
    </w:pPr>
    <w:rPr>
      <w:rFonts w:ascii="Times New Roman" w:eastAsia="Calibri" w:hAnsi="Times New Roman" w:cs="Times New Roman"/>
      <w:color w:val="auto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://revista.srvroot.com/linkscienceplace/index.php/linkscienceplace/article/view/249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usinessinsider.com/internet-of-things-education-2016-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ibm.com/blogs/internet-of-things/iot-education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www.libelium.com/resources/top_50_iot_sensor_applications_rank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://www.huffingtonpost.com/jeanette-cajide/the-connected-school-how-_b_8521612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://www.administradores.com.br/artigos/tecnologia/internet-das-coisas-tudo-o-que-pode-ser-conectado-sera-conectado/92354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B51A-F873-4022-92B6-0EEA9AB6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7795</Words>
  <Characters>42097</Characters>
  <Application>Microsoft Office Word</Application>
  <DocSecurity>0</DocSecurity>
  <Lines>350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0067156</dc:creator>
  <cp:lastModifiedBy>Silvia Bertagnolli</cp:lastModifiedBy>
  <cp:revision>2</cp:revision>
  <dcterms:created xsi:type="dcterms:W3CDTF">2017-10-21T18:52:00Z</dcterms:created>
  <dcterms:modified xsi:type="dcterms:W3CDTF">2017-10-21T18:52:00Z</dcterms:modified>
</cp:coreProperties>
</file>